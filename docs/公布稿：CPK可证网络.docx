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alibri" w:hAnsi="微软雅黑" w:eastAsia="微软雅黑" w:cs="微软雅黑"/>
          <w:b/>
          <w:bCs/>
          <w:sz w:val="32"/>
          <w:szCs w:val="32"/>
          <w:lang w:val="en-US" w:eastAsia="zh-CN"/>
        </w:rPr>
      </w:pPr>
      <w:r>
        <w:rPr>
          <w:rFonts w:hint="eastAsia" w:ascii="Calibri" w:hAnsi="微软雅黑" w:eastAsia="微软雅黑" w:cs="微软雅黑"/>
          <w:b/>
          <w:bCs/>
          <w:sz w:val="44"/>
          <w:szCs w:val="44"/>
          <w:lang w:val="en-US" w:eastAsia="zh-CN"/>
        </w:rPr>
        <w:t>CPK可证网络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Calibri" w:hAnsi="Arial" w:cs="Arial"/>
          <w:sz w:val="21"/>
          <w:szCs w:val="21"/>
          <w:lang w:val="en-US" w:eastAsia="zh-CN"/>
        </w:rPr>
      </w:pPr>
      <w:r>
        <w:rPr>
          <w:rFonts w:hint="eastAsia" w:ascii="Calibri" w:hAnsi="Arial" w:cs="Arial"/>
          <w:sz w:val="21"/>
          <w:szCs w:val="21"/>
          <w:lang w:val="en-US" w:eastAsia="zh-CN"/>
        </w:rPr>
        <w:t>南湘浩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Calibri" w:hAnsi="Arial" w:cs="Arial"/>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Calibri" w:hAnsi="Arial" w:cs="Arial"/>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Calibri" w:hAnsi="Arial" w:cs="Arial"/>
          <w:sz w:val="21"/>
          <w:szCs w:val="21"/>
          <w:lang w:val="en-US" w:eastAsia="zh-CN"/>
        </w:rPr>
      </w:pPr>
      <w:bookmarkStart w:id="0" w:name="_GoBack"/>
      <w:bookmarkEnd w:id="0"/>
      <w:r>
        <w:rPr>
          <w:rFonts w:hint="eastAsia" w:ascii="Calibri" w:hAnsi="Arial" w:cs="Arial"/>
          <w:sz w:val="21"/>
          <w:szCs w:val="21"/>
          <w:lang w:val="en-US" w:eastAsia="zh-CN"/>
        </w:rPr>
        <w:t>摘要：本文回顾了40多年信息安全发展所走过的历史，以新的视野分析了经验与教训，从理论上探讨了物联网和事联网安全的本质、安全原则、安全策略、安全方法等，最终形成了以物联网实体鉴别和事联网事件鉴别为主的网际安全的概念。这对电子商务，未来网的建设，网络管理，尤其作为网络战的应对措施都具有重要意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Calibri" w:hAnsi="Arial" w:cs="Arial"/>
          <w:sz w:val="21"/>
          <w:szCs w:val="21"/>
          <w:lang w:val="en-US" w:eastAsia="zh-CN"/>
        </w:rPr>
      </w:pPr>
      <w:r>
        <w:rPr>
          <w:rFonts w:hint="eastAsia" w:ascii="Calibri" w:hAnsi="Arial" w:cs="Arial"/>
          <w:sz w:val="21"/>
          <w:szCs w:val="21"/>
          <w:lang w:val="en-US" w:eastAsia="zh-CN"/>
        </w:rPr>
        <w:t>关键字：自主可控，事联网，实体鉴别，事件鉴别 虚拟链接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default" w:ascii="Calibri" w:hAnsi="Arial" w:cs="Arial"/>
          <w:sz w:val="24"/>
          <w:szCs w:val="24"/>
          <w:lang w:val="en-US" w:eastAsia="zh-CN"/>
        </w:rPr>
        <w:t>我</w:t>
      </w:r>
      <w:r>
        <w:rPr>
          <w:rFonts w:hint="eastAsia" w:ascii="Calibri" w:hAnsi="Arial" w:cs="Arial"/>
          <w:sz w:val="24"/>
          <w:szCs w:val="24"/>
          <w:lang w:val="en-US" w:eastAsia="zh-CN"/>
        </w:rPr>
        <w:t>们</w:t>
      </w:r>
      <w:r>
        <w:rPr>
          <w:rFonts w:hint="default" w:ascii="Calibri" w:hAnsi="Arial" w:cs="Arial"/>
          <w:sz w:val="24"/>
          <w:szCs w:val="24"/>
          <w:lang w:val="en-US" w:eastAsia="zh-CN"/>
        </w:rPr>
        <w:t>经历了</w:t>
      </w:r>
      <w:r>
        <w:rPr>
          <w:rFonts w:hint="eastAsia" w:ascii="Calibri" w:hAnsi="Arial" w:cs="Arial"/>
          <w:sz w:val="24"/>
          <w:szCs w:val="24"/>
          <w:lang w:val="en-US" w:eastAsia="zh-CN"/>
        </w:rPr>
        <w:t>线路通信点对点的</w:t>
      </w:r>
      <w:r>
        <w:rPr>
          <w:rFonts w:hint="default" w:ascii="Calibri" w:hAnsi="Arial" w:cs="Arial"/>
          <w:sz w:val="24"/>
          <w:szCs w:val="24"/>
          <w:lang w:val="en-US" w:eastAsia="zh-CN"/>
        </w:rPr>
        <w:t>通信保密</w:t>
      </w:r>
      <w:r>
        <w:rPr>
          <w:rFonts w:hint="eastAsia" w:ascii="Calibri" w:hAnsi="Arial" w:cs="Arial"/>
          <w:sz w:val="24"/>
          <w:szCs w:val="24"/>
          <w:lang w:val="en-US" w:eastAsia="zh-CN"/>
        </w:rPr>
        <w:t>、局域网的数据鉴别、因特网的用户鉴别，物联网的实体鉴别，正经历事联网的事件鉴别。在发展过程中也产生过不同主张和不同概念。本文试图论述自主可控安全策略与事联网概念以及最后形成的总体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1 与时俱进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信息安全是由Information security翻译而来，但我国至今没有给出准确的定义，但一般遵从克林顿的PDD63中给出的定义，即脆弱性分析、堵漏洞、打补丁。于是，防火墙、入侵检测等技术潮水般引进来了。当然，脆弱性分析是信息安全的内容之一，是否主要内容，答案是否定的。结论已在布什政府的PITAC的报告《网际安全--优先项目危机》中已给出：不是脆弱性分析，而是鉴别技术。从美军网络战的实验情况看，只抓住了两个核心问题，即：非法入侵，权利接管。美军还宣称，对方数据库的每一字节都能控制。那么如何防止非法入侵、防止权力被接管，这就要靠鉴别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以公开的技术做到保密是最好的保密技术，而互联网又是人类命运共同体，因此，任何先进技术都是人类共同的财富。过去由于某种原因，国内情况谈论的不多，现在了解国内真实情况的人几乎没有剩几个人。知己知彼，才能百战不殆。当真实了解了自己，才能避免出现“骑驴找驴”，“端着金饭碗要饭”的可笑局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alibri" w:hAnsi="Arial" w:cs="Arial"/>
          <w:sz w:val="24"/>
          <w:szCs w:val="24"/>
          <w:lang w:val="en-US" w:eastAsia="zh-CN"/>
        </w:rPr>
      </w:pPr>
      <w:r>
        <w:rPr>
          <w:rFonts w:hint="eastAsia" w:ascii="Calibri" w:hAnsi="Arial" w:cs="Arial"/>
          <w:sz w:val="24"/>
          <w:szCs w:val="24"/>
          <w:lang w:val="en-US" w:eastAsia="zh-CN"/>
        </w:rPr>
        <w:t>四十多年来，我们经历了几个发展阶段，</w:t>
      </w:r>
      <w:r>
        <w:rPr>
          <w:rFonts w:hint="default" w:ascii="Calibri" w:hAnsi="Arial" w:cs="Arial"/>
          <w:sz w:val="24"/>
          <w:szCs w:val="24"/>
          <w:lang w:val="en-US" w:eastAsia="zh-CN"/>
        </w:rPr>
        <w:t>基本上都是与时俱进的。</w:t>
      </w:r>
      <w:r>
        <w:rPr>
          <w:rFonts w:hint="eastAsia" w:ascii="Calibri" w:hAnsi="Arial" w:cs="Arial"/>
          <w:sz w:val="24"/>
          <w:szCs w:val="24"/>
          <w:lang w:val="en-US" w:eastAsia="zh-CN"/>
        </w:rPr>
        <w:t>在不断缩短与发达国家的差距的同时，有些关键技术甚至超越国际先进水平。</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default" w:ascii="Calibri" w:hAnsi="Arial" w:cs="Arial"/>
          <w:sz w:val="24"/>
          <w:szCs w:val="24"/>
          <w:lang w:val="en-US" w:eastAsia="zh-CN"/>
        </w:rPr>
        <w:t>1970年代，通信速率的急速提高，便产生了加密作业电子化的需求。我们研制了电子密码机</w:t>
      </w:r>
      <w:r>
        <w:rPr>
          <w:rFonts w:hint="eastAsia" w:ascii="Calibri" w:hAnsi="Arial" w:cs="Arial"/>
          <w:sz w:val="24"/>
          <w:szCs w:val="24"/>
          <w:lang w:val="en-US" w:eastAsia="zh-CN"/>
        </w:rPr>
        <w:t>M06</w:t>
      </w:r>
      <w:r>
        <w:rPr>
          <w:rFonts w:hint="default" w:ascii="Calibri" w:hAnsi="Arial" w:cs="Arial"/>
          <w:sz w:val="24"/>
          <w:szCs w:val="24"/>
          <w:lang w:val="en-US" w:eastAsia="zh-CN"/>
        </w:rPr>
        <w:t>，进入了</w:t>
      </w:r>
      <w:r>
        <w:rPr>
          <w:rFonts w:hint="eastAsia" w:ascii="Calibri" w:hAnsi="Arial" w:cs="Arial"/>
          <w:sz w:val="24"/>
          <w:szCs w:val="24"/>
          <w:lang w:val="en-US" w:eastAsia="zh-CN"/>
        </w:rPr>
        <w:t>点对点(point to point)的</w:t>
      </w:r>
      <w:r>
        <w:rPr>
          <w:rFonts w:hint="default" w:ascii="Calibri" w:hAnsi="Arial" w:cs="Arial"/>
          <w:sz w:val="24"/>
          <w:szCs w:val="24"/>
          <w:lang w:val="en-US" w:eastAsia="zh-CN"/>
        </w:rPr>
        <w:t>通信保密</w:t>
      </w:r>
      <w:r>
        <w:rPr>
          <w:rFonts w:hint="eastAsia" w:ascii="Calibri" w:hAnsi="Arial" w:cs="Arial"/>
          <w:sz w:val="24"/>
          <w:szCs w:val="24"/>
          <w:lang w:val="en-US" w:eastAsia="zh-CN"/>
        </w:rPr>
        <w:t>年代，将与发达国家的差距从40年拉到10年。通信保密的主体是数据，安全课题主要是数据保密。</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alibri" w:hAnsi="Arial" w:cs="Arial"/>
          <w:sz w:val="24"/>
          <w:szCs w:val="24"/>
          <w:lang w:val="en-US" w:eastAsia="zh-CN"/>
        </w:rPr>
      </w:pPr>
      <w:r>
        <w:rPr>
          <w:rFonts w:hint="default" w:ascii="Calibri" w:hAnsi="Arial" w:cs="Arial"/>
          <w:sz w:val="24"/>
          <w:szCs w:val="24"/>
          <w:lang w:val="en-US" w:eastAsia="zh-CN"/>
        </w:rPr>
        <w:t>1980年代，我国引进了一种大型计算机网络（封闭的专用网），</w:t>
      </w:r>
      <w:r>
        <w:rPr>
          <w:rFonts w:hint="eastAsia" w:ascii="Calibri" w:hAnsi="Arial" w:cs="Arial"/>
          <w:sz w:val="24"/>
          <w:szCs w:val="24"/>
          <w:lang w:val="en-US" w:eastAsia="zh-CN"/>
        </w:rPr>
        <w:t>局域网打破了各终端的界限，产生了共享资源，进入了共享资源中以数据鉴别为主的端对端（end to end）的发展阶段。数据鉴别采用</w:t>
      </w:r>
      <w:r>
        <w:rPr>
          <w:rFonts w:hint="default" w:ascii="Calibri" w:hAnsi="Arial" w:cs="Arial"/>
          <w:sz w:val="24"/>
          <w:szCs w:val="24"/>
          <w:lang w:val="en-US" w:eastAsia="zh-CN"/>
        </w:rPr>
        <w:t>分级管理</w:t>
      </w:r>
      <w:r>
        <w:rPr>
          <w:rFonts w:hint="eastAsia" w:ascii="Calibri" w:hAnsi="Arial" w:cs="Arial"/>
          <w:sz w:val="24"/>
          <w:szCs w:val="24"/>
          <w:lang w:val="en-US" w:eastAsia="zh-CN"/>
        </w:rPr>
        <w:t>的强制控制解决共享资源中的数据。以DoD橘皮书为代表</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美国只提出了文本，但由于互联网的出现则停止了局域网的研究，而我国国防网是用基于标识的TLK（对称密钥和非对称密钥结合的两层密钥）技术实现了“918系统”，解决了全军网规模化密钥管理问题，并实现了多级管理的数据鉴别，使我国成为率先使用基于标识的密钥体制的国家和率先进入网际安全阶段的国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1990</w:t>
      </w:r>
      <w:r>
        <w:rPr>
          <w:rFonts w:hint="default" w:ascii="Calibri" w:hAnsi="Arial" w:cs="Arial"/>
          <w:sz w:val="24"/>
          <w:szCs w:val="24"/>
          <w:lang w:val="en-US" w:eastAsia="zh-CN"/>
        </w:rPr>
        <w:t>年代，互联</w:t>
      </w:r>
      <w:r>
        <w:rPr>
          <w:rFonts w:hint="eastAsia" w:ascii="Calibri" w:hAnsi="Arial" w:cs="Arial"/>
          <w:sz w:val="24"/>
          <w:szCs w:val="24"/>
          <w:lang w:val="en-US" w:eastAsia="zh-CN"/>
        </w:rPr>
        <w:t>网开始普及，打破了局域网的界限，最终形成了以用户鉴别（user authentication）为主的用户对用户（user to user）的互联网的新时代。我国提出的基于标识的多层公钥LPK</w:t>
      </w:r>
      <w:r>
        <w:rPr>
          <w:rFonts w:hint="eastAsia" w:ascii="Calibri" w:hAnsi="Arial" w:cs="Arial"/>
          <w:sz w:val="24"/>
          <w:szCs w:val="24"/>
          <w:vertAlign w:val="subscript"/>
          <w:lang w:val="en-US" w:eastAsia="zh-CN"/>
        </w:rPr>
        <w:t>[1][2]</w:t>
      </w:r>
      <w:r>
        <w:rPr>
          <w:rFonts w:hint="eastAsia" w:ascii="Calibri" w:hAnsi="Arial" w:cs="Arial"/>
          <w:sz w:val="24"/>
          <w:szCs w:val="24"/>
          <w:lang w:val="en-US" w:eastAsia="zh-CN"/>
        </w:rPr>
        <w:t>，在SJY01中得到应用，解决了超大规模用户鉴别问题，其性能大大优越于基于CA的PKI。克林顿政府虽然历史性地提出互联网的安全靠全体网民自行保护的自主控制的（assurance）策略，但是因特网安全却只关注了堵漏洞、打补丁的脆弱性分析，将互联网用户安全引入了系统安全。这是在形象思维模式下得出的结论，没有分析出实质行问题，以总统令PDD63为代表</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u w:val="none"/>
          <w:lang w:val="en-US" w:eastAsia="zh-CN"/>
        </w:rPr>
        <w:t>2000年代，物联网的出现，将信息网络（互联网、移动网）包括在非信息网络（物联网），并将网络与社会生活结合在一起，进入了物对物（thing to thing），实体对实体（entity to entity）的物联网时代。美国人称“cyber security”（网际安全），</w:t>
      </w:r>
      <w:r>
        <w:rPr>
          <w:rFonts w:hint="eastAsia" w:ascii="Calibri" w:hAnsi="Arial" w:cs="Arial"/>
          <w:sz w:val="24"/>
          <w:szCs w:val="24"/>
          <w:lang w:val="en-US" w:eastAsia="zh-CN"/>
        </w:rPr>
        <w:t>以美国总统信息技术顾问委员会（PITAC）报告《网际安全》为代表</w:t>
      </w:r>
      <w:r>
        <w:rPr>
          <w:rFonts w:hint="eastAsia" w:ascii="Calibri" w:hAnsi="Arial" w:cs="Arial"/>
          <w:sz w:val="24"/>
          <w:szCs w:val="24"/>
          <w:vertAlign w:val="subscript"/>
          <w:lang w:val="en-US" w:eastAsia="zh-CN"/>
        </w:rPr>
        <w:t>[3]</w:t>
      </w:r>
      <w:r>
        <w:rPr>
          <w:rFonts w:hint="eastAsia" w:ascii="Calibri" w:hAnsi="Arial" w:cs="Arial"/>
          <w:sz w:val="24"/>
          <w:szCs w:val="24"/>
          <w:lang w:val="en-US" w:eastAsia="zh-CN"/>
        </w:rPr>
        <w:t>。报告提出了“互相怀疑”的安全原则，以解决数十亿规模的“鉴别技术”为主要目标，构建可信世界作为主要任务。这是在抽象思维模式下分析出来的结论，抓住了实质性问题，但至今没有找到解决办法。而在我国已用标识概念将互联网、移动网、物联网等统一到一个网际空间，提出了基于标识的组合公钥CPK</w:t>
      </w:r>
      <w:r>
        <w:rPr>
          <w:rFonts w:hint="eastAsia" w:ascii="Calibri" w:hAnsi="Arial" w:cs="Arial"/>
          <w:sz w:val="24"/>
          <w:szCs w:val="24"/>
          <w:vertAlign w:val="subscript"/>
          <w:lang w:val="en-US" w:eastAsia="zh-CN"/>
        </w:rPr>
        <w:t>[4][5]</w:t>
      </w:r>
      <w:r>
        <w:rPr>
          <w:rFonts w:hint="eastAsia" w:ascii="Calibri" w:hAnsi="Arial" w:cs="Arial"/>
          <w:sz w:val="24"/>
          <w:szCs w:val="24"/>
          <w:lang w:val="en-US" w:eastAsia="zh-CN"/>
        </w:rPr>
        <w:t>，解决了作为“网际安全的银弹”的标识鉴别（identity authentication）,并应用于实体鉴别中。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2010年代，随着电子商务和网络战的发展，网络犯罪和网络恐怖活动频频发生，于是便产生了在网际空间中对“事件”鉴别的迫切需求，如通信中非法接入事件，在交易中假冒顶替作案的事件等，于是悄悄引起了静态的物联网（IoT）的“实体鉴别”，向动态实体的“事件鉴别”的发展。实体的互动构成“事”或“事件”，任何事件均以过程形式存在，而过程产生虚拟链接，而虚拟链接构成事联网。我们创建了对实体、事件都能证明真实性的“真值逻辑”</w:t>
      </w:r>
      <w:r>
        <w:rPr>
          <w:rFonts w:hint="eastAsia" w:ascii="Calibri" w:hAnsi="Arial" w:cs="Arial"/>
          <w:sz w:val="24"/>
          <w:szCs w:val="24"/>
          <w:vertAlign w:val="subscript"/>
          <w:lang w:val="en-US" w:eastAsia="zh-CN"/>
        </w:rPr>
        <w:t>[6][7]</w:t>
      </w:r>
      <w:r>
        <w:rPr>
          <w:rFonts w:hint="eastAsia" w:ascii="Calibri" w:hAnsi="Arial" w:cs="Arial"/>
          <w:sz w:val="24"/>
          <w:szCs w:val="24"/>
          <w:lang w:val="en-US" w:eastAsia="zh-CN"/>
        </w:rPr>
        <w:t>。于是我们率先进入了以事件鉴别（event authentication）为核心的事联网（Internet-of-Event）时代。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纵观与信息技术（IT）同步发展的鉴别技术的历史可看出，其发展轨迹是很清楚的，即从数据鉴别、用户鉴别、实体鉴别最后发展到了事件鉴别。由于万物是由各种各样的实体构成的，而实体的运动必然形成事件。因此只要抓住实体鉴别和事件鉴别这一根本问题，其他“安全”问题就可以迎刃而解。而实体鉴别和事件鉴别的基础是标识鉴别，因此标识鉴别是网际安全的“纲”。</w:t>
      </w:r>
    </w:p>
    <w:p>
      <w:pPr>
        <w:keepNext w:val="0"/>
        <w:keepLines w:val="0"/>
        <w:pageBreakBefore w:val="0"/>
        <w:widowControl w:val="0"/>
        <w:kinsoku/>
        <w:wordWrap/>
        <w:overflowPunct/>
        <w:topLinePunct w:val="0"/>
        <w:autoSpaceDE/>
        <w:autoSpaceDN/>
        <w:bidi w:val="0"/>
        <w:adjustRightInd/>
        <w:snapToGrid/>
        <w:spacing w:beforeLines="0" w:afterLines="0" w:line="240" w:lineRule="auto"/>
        <w:ind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 三种差异</w:t>
      </w:r>
    </w:p>
    <w:p>
      <w:pPr>
        <w:keepNext w:val="0"/>
        <w:keepLines w:val="0"/>
        <w:pageBreakBefore w:val="0"/>
        <w:widowControl w:val="0"/>
        <w:tabs>
          <w:tab w:val="left" w:pos="2683"/>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网际安全的研究对象经历了从封闭的集团化局域网到开放的个人化公众网的重大变化。美国总统信息技术顾问委员会（PITAC）研究人员和我国民间QNS工作室研究人员共同认为，公众网的安全要从过去被动防御型安全要转变为主动管理型安全。但是在美国的研究和中国的研究比较起来，差异还是有的，归结起来有以下三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第一个差异是在核心技术的认定上，美国PITAC第一次提出网际安全的原则是“互相怀疑”，核心技术是“鉴别技术”。这是划时代的提法，于是在美国兴起了各种鉴别技术的研究，如指纹识别、面部识别技术等。但后来发现，物理的、生物的鉴别技术只对当面鉴别有意义，对远程鉴别则意义不大，对远程鉴别仍束手无策。而我国民间QNS则提出了“标识鉴别”和“事前鉴别”课题，解决了非法接入和远程鉴别问题。2007年11月新华社内参刊登了“我解决世界难题的‘电子身份证’，引起国际关注”的文章，胡锦涛做了批示，但没有引起相关部门的注意，没有成为国家的意志，仍停留于民间的层次上。实际上，</w:t>
      </w:r>
      <w:r>
        <w:rPr>
          <w:rFonts w:hint="default" w:ascii="Calibri" w:hAnsi="Times New Roman" w:cs="Times New Roman"/>
          <w:sz w:val="24"/>
          <w:szCs w:val="24"/>
          <w:lang w:val="en-US" w:eastAsia="zh-CN"/>
        </w:rPr>
        <w:t>基于标识</w:t>
      </w:r>
      <w:r>
        <w:rPr>
          <w:rFonts w:hint="eastAsia" w:ascii="Calibri" w:hAnsi="Times New Roman" w:cs="Times New Roman"/>
          <w:sz w:val="24"/>
          <w:szCs w:val="24"/>
          <w:lang w:val="en-US" w:eastAsia="zh-CN"/>
        </w:rPr>
        <w:t>构建的鉴别</w:t>
      </w:r>
      <w:r>
        <w:rPr>
          <w:rFonts w:hint="default" w:ascii="Calibri" w:hAnsi="Times New Roman" w:cs="Times New Roman"/>
          <w:sz w:val="24"/>
          <w:szCs w:val="24"/>
          <w:lang w:val="en-US" w:eastAsia="zh-CN"/>
        </w:rPr>
        <w:t>网络具有“独立性”和“溯源性”</w:t>
      </w:r>
      <w:r>
        <w:rPr>
          <w:rFonts w:hint="eastAsia" w:ascii="Calibri" w:hAnsi="Times New Roman" w:cs="Times New Roman"/>
          <w:sz w:val="24"/>
          <w:szCs w:val="24"/>
          <w:lang w:val="en-US" w:eastAsia="zh-CN"/>
        </w:rPr>
        <w:t>，为构建自主可控网络体系，防止非法接入提供了基础依据。</w:t>
      </w:r>
      <w:r>
        <w:rPr>
          <w:rFonts w:hint="eastAsia" w:ascii="Calibri" w:hAnsi="Arial" w:cs="Arial"/>
          <w:sz w:val="24"/>
          <w:szCs w:val="24"/>
          <w:lang w:val="en-US" w:eastAsia="zh-CN"/>
        </w:rPr>
        <w:t>现行的因特网之所以能随意发生非法入侵，就是因为它不提供源地址证明。这对美国有利，因为译名服务器在美国，美国对我们的网络行为了如指掌，而我们对美国的网络行为却一无所知。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第二个差异是在主要任务的认定上，美国PITAC要建立的是“可信世界”，而我们QNS要建立的是“可证世界”。“可信性”是主观把握，而“可证性”是客观判断。美国虽然提出了“互相怀疑”的原则，但还没有从信任逻辑中摆脱出来。根据我们的经验，可信逻辑到可证逻辑的转变并非易事，因为它关系到鉴别理论的基础，为此我们从基于行为的信任逻辑，从基于模型的相信逻辑的束缚中解救出来，创立了基于证据的新型鉴别逻辑--真值逻辑。</w:t>
      </w:r>
      <w:r>
        <w:rPr>
          <w:rFonts w:hint="eastAsia" w:ascii="Calibri" w:hAnsi="Times New Roman" w:cs="Times New Roman"/>
          <w:sz w:val="24"/>
          <w:szCs w:val="24"/>
          <w:lang w:val="en-US" w:eastAsia="zh-CN"/>
        </w:rPr>
        <w:t>其实，道理是很浅显的，如一个人到商店买东西，售货员和顾客互不认识，没有信任可言，但买卖却做成了，证明交易与信任无关，却与交易内容有关，即所付的钱是真实的，拿的东西是真实的。</w:t>
      </w:r>
      <w:r>
        <w:rPr>
          <w:rFonts w:hint="eastAsia" w:ascii="Calibri" w:hAnsi="Arial" w:cs="Arial"/>
          <w:sz w:val="24"/>
          <w:szCs w:val="24"/>
          <w:lang w:val="en-US" w:eastAsia="zh-CN"/>
        </w:rPr>
        <w:t>另外，信任还有更可怕的性质，即信任的转移特性。现在有些系统是建立在信任转移链上。这种基于信任的的安全机制，实际上已变成了安全隐患，如基于信任的网络连接和口令认证变成引发非法入侵的祸根，如基于信任转移的登录（注册）机制变为引发权利被接管的祸根。美军的网络战正是利用了这两个“安全机制”的弱点进行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第三个差异是研究路线上。美国人走的是理论先行的路，在理论指导下开展技术开发活动。美国之所以先进，主要体现在他提出了符合时代需求，具有指导意义的很多新概念。如：Denning的自主控制和他主控制的数据库管理的安全策略概念、DoD在资源共享体制下的等级划分的信息安全概念，在互联网条件下靠全体网民共同维护安全的assurance概念；物联网和Cyber Security 概念等等，公布了一批公钥体制，如DLP、RSA、ECC等，制订了数字签名标准等，起到了引领全球的作用。尽管对标识鉴别的认识滞后于中國，但是到了2011年奥巴马政府把布什政府的“鉴别技术”改为“标识鉴别”，并把标识鉴别正式作为美国国家战略，已形成为国家的意志。PITAC把标识鉴别当作“银弹”（万能药），但可惜，至今没有找到解决办法。中國所走的路，官方和民间不同。官方走的路是“跟随”美国走，跟随策略本来没有错，也符合发展的一般规律，但由于理解错误和翻译错误，不仅没有跟对，反而起到全国性的误导作用。美国国防部曾匆忙编制了“Information Assurance Technical Framework”（IATF）一书。此书由于过分宣杨“信息孤岛”和“边界保护”的错误观念，将开放的互联网引向支离破碎的封闭网而受到美国政府的批判。在这种情况下，此书在中国仍被当作宝书全国推广。更为甚者，把“Assurance</w:t>
      </w:r>
      <w:r>
        <w:rPr>
          <w:rFonts w:hint="default" w:ascii="Calibri" w:hAnsi="Arial" w:cs="Arial"/>
          <w:sz w:val="24"/>
          <w:szCs w:val="24"/>
          <w:lang w:val="en-US" w:eastAsia="zh-CN"/>
        </w:rPr>
        <w:t>”</w:t>
      </w:r>
      <w:r>
        <w:rPr>
          <w:rFonts w:hint="eastAsia" w:ascii="Calibri" w:hAnsi="Arial" w:cs="Arial"/>
          <w:sz w:val="24"/>
          <w:szCs w:val="24"/>
          <w:lang w:val="en-US" w:eastAsia="zh-CN"/>
        </w:rPr>
        <w:t>（自主）理解成“Guarantee</w:t>
      </w:r>
      <w:r>
        <w:rPr>
          <w:rFonts w:hint="default" w:ascii="Calibri" w:hAnsi="Arial" w:cs="Arial"/>
          <w:sz w:val="24"/>
          <w:szCs w:val="24"/>
          <w:lang w:val="en-US" w:eastAsia="zh-CN"/>
        </w:rPr>
        <w:t>”</w:t>
      </w:r>
      <w:r>
        <w:rPr>
          <w:rFonts w:hint="eastAsia" w:ascii="Calibri" w:hAnsi="Arial" w:cs="Arial"/>
          <w:sz w:val="24"/>
          <w:szCs w:val="24"/>
          <w:lang w:val="en-US" w:eastAsia="zh-CN"/>
        </w:rPr>
        <w:t>（保障），调换了概念，其流毒影响了整个互联网时期。民间所走的路是先解决实际问题，再提升到理论。由于理论落后，容易陷入“盲目”。2002年，当看到1984年Shamir的IBC论文才知道原来还有基于标识的公钥体制。实际上1989年在全军国防网上用的就是基于标识的密钥体制，但当时并不知道，更不可能提高到理论的高度。十多年来，通过防量子计算攻击、鉴别逻辑、自主可控、虚拟链接等理论研究，越来越感到理论的重要性。虽然在某些实用成果超出了发达国家水平，但在重视理论研究的意识方面、国民对新概念、新理论的接受能力方面还存在相当大的差距。重视理论的发展是发达国家或创新性国家的特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 两大威胁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Calibri" w:hAnsi="宋体" w:eastAsia="宋体" w:cs="宋体"/>
          <w:b w:val="0"/>
          <w:bCs w:val="0"/>
          <w:sz w:val="24"/>
          <w:szCs w:val="24"/>
          <w:lang w:val="en-US" w:eastAsia="zh-CN"/>
        </w:rPr>
      </w:pPr>
      <w:r>
        <w:rPr>
          <w:rFonts w:hint="eastAsia" w:ascii="Calibri" w:hAnsi="宋体" w:eastAsia="宋体" w:cs="宋体"/>
          <w:b w:val="0"/>
          <w:bCs w:val="0"/>
          <w:sz w:val="24"/>
          <w:szCs w:val="24"/>
          <w:lang w:val="en-US" w:eastAsia="zh-CN"/>
        </w:rPr>
        <w:t>根据网络战和网络犯罪的分析，在信息空间中存在两大威胁。一是非法入侵；二是权利接管。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Calibri" w:hAnsi="宋体" w:eastAsia="宋体" w:cs="宋体"/>
          <w:b w:val="0"/>
          <w:bCs w:val="0"/>
          <w:sz w:val="24"/>
          <w:szCs w:val="24"/>
          <w:lang w:val="en-US" w:eastAsia="zh-CN"/>
        </w:rPr>
      </w:pPr>
      <w:r>
        <w:rPr>
          <w:rFonts w:hint="eastAsia" w:ascii="Calibri" w:hAnsi="宋体" w:eastAsia="宋体" w:cs="宋体"/>
          <w:b w:val="0"/>
          <w:bCs w:val="0"/>
          <w:sz w:val="24"/>
          <w:szCs w:val="24"/>
          <w:lang w:val="en-US" w:eastAsia="zh-CN"/>
        </w:rPr>
        <w:t>非法入侵是网络战或网络犯罪的第一需求，而目前的防范措施很弱。目前普遍采用的是“口令认证”或指纹识别等生物特征。如果口令认证或生物特征用于当面鉴别，是一种理想防非法入侵的方法，如打开自己的计算机、手机等。但是用在远程鉴别就不合适了。实际上口令给对方内部作案提供了条件，而生物特征在网上就失去了其特性。很显然，在远程鉴别中无论是口令认证和生物特征，其防御能力都显得很弱，怪不得某外军声称：可以随时入侵对方系统，成功率为百分之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alibri" w:hAnsi="宋体" w:eastAsia="宋体" w:cs="宋体"/>
          <w:b w:val="0"/>
          <w:bCs w:val="0"/>
          <w:sz w:val="24"/>
          <w:szCs w:val="24"/>
          <w:lang w:val="en-US" w:eastAsia="zh-CN"/>
        </w:rPr>
      </w:pPr>
      <w:r>
        <w:rPr>
          <w:rFonts w:hint="eastAsia" w:ascii="Calibri" w:hAnsi="宋体" w:eastAsia="宋体" w:cs="宋体"/>
          <w:b w:val="0"/>
          <w:bCs w:val="0"/>
          <w:sz w:val="24"/>
          <w:szCs w:val="24"/>
          <w:lang w:val="en-US" w:eastAsia="zh-CN"/>
        </w:rPr>
        <w:t xml:space="preserve">    权利接管是网络战或网络犯罪最终达到的目的，而且是越来越发展的领域。一个恶意软件要起作用，必须取得权利。获取权利的方法很多，有的是利用系统本身的漏洞，有的是利用</w:t>
      </w:r>
      <w:r>
        <w:rPr>
          <w:rFonts w:hint="eastAsia" w:ascii="Calibri" w:hAnsi="宋体" w:cs="宋体"/>
          <w:b w:val="0"/>
          <w:bCs w:val="0"/>
          <w:sz w:val="24"/>
          <w:szCs w:val="24"/>
          <w:lang w:val="en-US" w:eastAsia="zh-CN"/>
        </w:rPr>
        <w:t>传统的</w:t>
      </w:r>
      <w:r>
        <w:rPr>
          <w:rFonts w:hint="eastAsia" w:ascii="Calibri" w:hAnsi="宋体" w:eastAsia="宋体" w:cs="宋体"/>
          <w:b w:val="0"/>
          <w:bCs w:val="0"/>
          <w:sz w:val="24"/>
          <w:szCs w:val="24"/>
          <w:lang w:val="en-US" w:eastAsia="zh-CN"/>
        </w:rPr>
        <w:t>安全机制的原理。至今把登录机制作为安全机制来使用。而登录机制不可避免产生信任链。登录一次不仅处理一件事，接着可以处理第二件事。这种信任的转移容易引起权利的转移，为敌方提供可钻空子的机会。一旦权力被接管，那么入侵者就可以随心所欲地进行它的活动。</w:t>
      </w:r>
      <w:r>
        <w:rPr>
          <w:rFonts w:hint="eastAsia" w:ascii="Calibri" w:hAnsi="宋体" w:cs="宋体"/>
          <w:b w:val="0"/>
          <w:bCs w:val="0"/>
          <w:sz w:val="24"/>
          <w:szCs w:val="24"/>
          <w:lang w:val="en-US" w:eastAsia="zh-CN"/>
        </w:rPr>
        <w:t>于是某外军声称，他们可以控制到对方数据库的每一字节，甚至可以入侵雷达系统，控制对方的显示屏幕，随意替换画面。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4 自主可控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自主可控是作为安全机制来提出来的，但有些人将自主可控与国产化、主权、话语权混淆起来。首先自主可控与国产化是毫无相干的两个问题。我们不能说国产车安全，进口车不安全，主要看采用了多少安全措施。其次自主可控与主权问题，也是属于不同范畴的问题。主权是领地概念，指所有权和管辖权，其特点是有边界。至今，主权问题只停留于政治口号，对网络空间没有给出准确的定义，对主权的存在性也没有给出证明。但有一个共识：互联网没有边界，互联网是人类命运的共同体。而主权要求就是要划定边界的，那么这种要求是历史的进步还是退步？关于话语权问题，在技术开发过程中，曾碰到过话语权问题。本来对我们来说，在解决了标识鉴别课题的基础上，在互联网的路由器上做源地址证明并不难，实际上我国已研制成功了IPv9，采用了实名地址，提供源地址证明。但是IPv9与现行的IPv4, IPv6不兼容，需要修改IP协议，这就不得不涉及到国际上的话语权。这种话语权也许是靠民主的多数表决，也许是靠资本的股权的多少来决定，因为我们在互联网的会议上不属于大多数、也不是大股东，自然就没有决定性的话语权。在这种情况下，避免这种尴尬局面的唯一的捷径，就是构建自主可控的网络。于是2012年提出了构建自主可控网络系统的建议（刊登于人民日报内参）。在商业化运作的机制中，我们与首先遵守“游戏规则”，想要得到更大的话语权，需要加大资本股或技术股，别无它法。而加大技术股的根本途径在于创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自主可控的另一种解释是从技术层面上的安全控制机制，称安全策略。有一种说法：“我的安全我做主”，“我的账户我来管”，通俗地刻画了自主可控的含义。直到目前，安全控制形的式只有两种：一是靠自己意愿的控制的自主控制，二是被迫执行他人规则的他主控制。后者也称强制控制。自主可控问题直接涉及到控制的依据、控制对象、控制方法。控制依据则由鉴别逻辑提供。在实体真实性证明中，一个实体分为两部分：标识和本体。标识是代表实体的名称，满足唯一性、公认性、可证性即可。本体是实体本身，以本体特征（物理的、生物的、逻辑的）来代表。标识证明和本体证明可独立进行。CPK鉴别系统采用基于证据的证明逻辑，所有证明系统均由示证系统和验证系统构成。根据“互相怀疑”的安全原则，对任何实体进行真伪鉴别，为自主可控提供判别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自主可控是由主动方提供真实性证据，由被动方实施控制的方式进行的。下表4.1给出了几个例子：</w:t>
      </w:r>
    </w:p>
    <w:p>
      <w:pPr>
        <w:keepNext w:val="0"/>
        <w:keepLines w:val="0"/>
        <w:pageBreakBefore w:val="0"/>
        <w:widowControl w:val="0"/>
        <w:kinsoku/>
        <w:wordWrap/>
        <w:overflowPunct/>
        <w:topLinePunct w:val="0"/>
        <w:autoSpaceDE/>
        <w:autoSpaceDN/>
        <w:bidi w:val="0"/>
        <w:adjustRightInd/>
        <w:snapToGrid/>
        <w:spacing w:beforeLines="0" w:afterLines="0" w:line="240" w:lineRule="auto"/>
        <w:ind w:right="0" w:rightChars="0" w:firstLine="300" w:firstLineChars="200"/>
        <w:jc w:val="center"/>
        <w:textAlignment w:val="auto"/>
        <w:outlineLvl w:val="9"/>
        <w:rPr>
          <w:rFonts w:hint="eastAsia" w:ascii="Calibri" w:hAnsi="Arial" w:cs="Arial"/>
          <w:sz w:val="15"/>
          <w:szCs w:val="15"/>
          <w:lang w:val="en-US" w:eastAsia="zh-CN"/>
        </w:rPr>
      </w:pPr>
      <w:r>
        <w:rPr>
          <w:rFonts w:hint="eastAsia" w:ascii="Calibri" w:hAnsi="Arial" w:cs="Arial"/>
          <w:sz w:val="15"/>
          <w:szCs w:val="15"/>
          <w:lang w:val="en-US" w:eastAsia="zh-CN"/>
        </w:rPr>
        <w:t>表4.1 被动方自主可控模式</w:t>
      </w:r>
    </w:p>
    <w:tbl>
      <w:tblPr>
        <w:tblStyle w:val="3"/>
        <w:tblpPr w:leftFromText="180" w:rightFromText="180" w:vertAnchor="text" w:horzAnchor="page" w:tblpX="1921" w:tblpY="259"/>
        <w:tblOverlap w:val="never"/>
        <w:tblW w:w="8341" w:type="dxa"/>
        <w:tblCellSpacing w:w="0" w:type="dxa"/>
        <w:tblInd w:w="0" w:type="dxa"/>
        <w:tblLayout w:type="fixed"/>
        <w:tblCellMar>
          <w:top w:w="0" w:type="dxa"/>
          <w:left w:w="0" w:type="dxa"/>
          <w:bottom w:w="0" w:type="dxa"/>
          <w:right w:w="0" w:type="dxa"/>
        </w:tblCellMar>
      </w:tblPr>
      <w:tblGrid>
        <w:gridCol w:w="1314"/>
        <w:gridCol w:w="3276"/>
        <w:gridCol w:w="3751"/>
      </w:tblGrid>
      <w:tr>
        <w:tblPrEx>
          <w:tblLayout w:type="fixed"/>
          <w:tblCellMar>
            <w:top w:w="0" w:type="dxa"/>
            <w:left w:w="0" w:type="dxa"/>
            <w:bottom w:w="0" w:type="dxa"/>
            <w:right w:w="0" w:type="dxa"/>
          </w:tblCellMar>
        </w:tblPrEx>
        <w:trPr>
          <w:trHeight w:val="328" w:hRule="atLeast"/>
          <w:tblCellSpacing w:w="0" w:type="dxa"/>
        </w:trPr>
        <w:tc>
          <w:tcPr>
            <w:tcW w:w="1314"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事件</w:t>
            </w:r>
          </w:p>
        </w:tc>
        <w:tc>
          <w:tcPr>
            <w:tcW w:w="3276"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主动方</w:t>
            </w:r>
          </w:p>
        </w:tc>
        <w:tc>
          <w:tcPr>
            <w:tcW w:w="3751"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被动方自主可控的模式</w:t>
            </w:r>
          </w:p>
        </w:tc>
      </w:tr>
      <w:tr>
        <w:tblPrEx>
          <w:tblLayout w:type="fixed"/>
          <w:tblCellMar>
            <w:top w:w="0" w:type="dxa"/>
            <w:left w:w="0" w:type="dxa"/>
            <w:bottom w:w="0" w:type="dxa"/>
            <w:right w:w="0" w:type="dxa"/>
          </w:tblCellMar>
        </w:tblPrEx>
        <w:trPr>
          <w:trHeight w:val="772" w:hRule="atLeast"/>
          <w:tblCellSpacing w:w="0" w:type="dxa"/>
        </w:trPr>
        <w:tc>
          <w:tcPr>
            <w:tcW w:w="1314"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通信事件</w:t>
            </w:r>
          </w:p>
        </w:tc>
        <w:tc>
          <w:tcPr>
            <w:tcW w:w="3276"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发方对发方真实性的证明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发方对收方真实性的证明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发方对数据真实性的证明</w:t>
            </w:r>
          </w:p>
        </w:tc>
        <w:tc>
          <w:tcPr>
            <w:tcW w:w="3751"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收方对受理与否的控制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收方对受理与否的控制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收方对采纳与否的控制</w:t>
            </w:r>
          </w:p>
        </w:tc>
      </w:tr>
      <w:tr>
        <w:tblPrEx>
          <w:tblLayout w:type="fixed"/>
          <w:tblCellMar>
            <w:top w:w="0" w:type="dxa"/>
            <w:left w:w="0" w:type="dxa"/>
            <w:bottom w:w="0" w:type="dxa"/>
            <w:right w:w="0" w:type="dxa"/>
          </w:tblCellMar>
        </w:tblPrEx>
        <w:trPr>
          <w:trHeight w:val="533" w:hRule="atLeast"/>
          <w:tblCellSpacing w:w="0" w:type="dxa"/>
        </w:trPr>
        <w:tc>
          <w:tcPr>
            <w:tcW w:w="1314"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办公事件</w:t>
            </w:r>
          </w:p>
        </w:tc>
        <w:tc>
          <w:tcPr>
            <w:tcW w:w="3276"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创建方对创建人真实性证明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创建人对数据真实性证明</w:t>
            </w:r>
          </w:p>
        </w:tc>
        <w:tc>
          <w:tcPr>
            <w:tcW w:w="3751"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文件阅读方对受理与否的控制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文件阅读方对采纳与否的控制</w:t>
            </w:r>
          </w:p>
        </w:tc>
      </w:tr>
      <w:tr>
        <w:tblPrEx>
          <w:tblLayout w:type="fixed"/>
          <w:tblCellMar>
            <w:top w:w="0" w:type="dxa"/>
            <w:left w:w="0" w:type="dxa"/>
            <w:bottom w:w="0" w:type="dxa"/>
            <w:right w:w="0" w:type="dxa"/>
          </w:tblCellMar>
        </w:tblPrEx>
        <w:trPr>
          <w:trHeight w:val="779" w:hRule="atLeast"/>
          <w:tblCellSpacing w:w="0" w:type="dxa"/>
        </w:trPr>
        <w:tc>
          <w:tcPr>
            <w:tcW w:w="1314"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软件事件</w:t>
            </w:r>
          </w:p>
        </w:tc>
        <w:tc>
          <w:tcPr>
            <w:tcW w:w="3276"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发行方对发行方真实性证明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发行方对软件名真实性证明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发行方对软件体真实性证明</w:t>
            </w:r>
          </w:p>
        </w:tc>
        <w:tc>
          <w:tcPr>
            <w:tcW w:w="3751"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使用方下载（加载）与否的控制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使用方下载（加载）与否的控制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使用方安装（执行）与否的控制</w:t>
            </w:r>
          </w:p>
        </w:tc>
      </w:tr>
      <w:tr>
        <w:tblPrEx>
          <w:tblLayout w:type="fixed"/>
          <w:tblCellMar>
            <w:top w:w="0" w:type="dxa"/>
            <w:left w:w="0" w:type="dxa"/>
            <w:bottom w:w="0" w:type="dxa"/>
            <w:right w:w="0" w:type="dxa"/>
          </w:tblCellMar>
        </w:tblPrEx>
        <w:trPr>
          <w:trHeight w:val="781" w:hRule="atLeast"/>
          <w:tblCellSpacing w:w="0" w:type="dxa"/>
        </w:trPr>
        <w:tc>
          <w:tcPr>
            <w:tcW w:w="1314"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支付事件</w:t>
            </w:r>
          </w:p>
        </w:tc>
        <w:tc>
          <w:tcPr>
            <w:tcW w:w="3276"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支付方对支付方真实性证明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支付方对收款方真实性证明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支付方对金额真实性签名</w:t>
            </w:r>
          </w:p>
        </w:tc>
        <w:tc>
          <w:tcPr>
            <w:tcW w:w="3751" w:type="dxa"/>
            <w:tcBorders>
              <w:top w:val="single" w:color="000000" w:sz="4" w:space="0"/>
              <w:left w:val="single" w:color="000000" w:sz="4" w:space="0"/>
              <w:bottom w:val="single" w:color="000000" w:sz="4" w:space="0"/>
              <w:right w:val="single" w:color="000000" w:sz="4" w:space="0"/>
            </w:tcBorders>
            <w:tcMar>
              <w:top w:w="72" w:type="dxa"/>
              <w:left w:w="144" w:type="dxa"/>
              <w:bottom w:w="72" w:type="dxa"/>
              <w:right w:w="144" w:type="dxa"/>
            </w:tcMar>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收款方对受理与否的控制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收款方对受理与否的控制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Arial" w:cs="Arial"/>
                <w:sz w:val="18"/>
                <w:szCs w:val="18"/>
                <w:lang w:val="en-US" w:eastAsia="zh-CN"/>
              </w:rPr>
            </w:pPr>
            <w:r>
              <w:rPr>
                <w:rFonts w:hint="eastAsia" w:ascii="Calibri" w:hAnsi="Arial" w:cs="Arial"/>
                <w:sz w:val="18"/>
                <w:szCs w:val="18"/>
                <w:lang w:val="en-US" w:eastAsia="zh-CN"/>
              </w:rPr>
              <w:t>收款方对采纳与否的控制</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自主可控是网际安全的基本要求，也代表着安全系统发展的方向。自主可控至少具有独立性和可证性。独立性为事件提供自主处理的基础，保证不被他主处理；而可证性为用户自主可控提供控制依据。自主可控系统的建设要做到</w:t>
      </w:r>
      <w:ins w:id="0" w:author="nanxh2001" w:date="2017-04-01T04:11:00Z">
        <w:r>
          <w:rPr>
            <w:rFonts w:hint="eastAsia" w:ascii="Calibri" w:hAnsi="Arial" w:cs="Arial"/>
            <w:sz w:val="24"/>
            <w:szCs w:val="24"/>
            <w:lang w:val="en-US" w:eastAsia="zh-CN"/>
          </w:rPr>
          <w:t>：</w:t>
        </w:r>
      </w:ins>
      <w:r>
        <w:rPr>
          <w:rFonts w:hint="eastAsia" w:ascii="Calibri" w:hAnsi="Arial" w:cs="Arial"/>
          <w:sz w:val="24"/>
          <w:szCs w:val="24"/>
          <w:lang w:val="en-US" w:eastAsia="zh-CN"/>
        </w:rPr>
        <w:t>在网络战中的“我方识别”，在情报战中的“不怕窃密”，银行系统中的“不怕泄露”。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现在自主可控的概念越来越深入人心，越来越多的系统自觉实行自主可控的安全机制，但仍有很多系统以破坏自主可控原则来提供“安全服务”，如强行要求用户输入口令、强行与某些参数绑定等。甚至有的系统（区块链）将账户共同管理的名义，侵犯账户自主可控的管理。这些做法都是在没有解决相应技术条件下的不成熟的半成品，也许能解决眼前的某些问题，但阴藏着更大的危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 虚拟链接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世界是由实体构成的，静态的实体构成物联网。物联网的核心是证明实体真实性。实体真实性证明是通过标识鉴别和本体鉴别来实现的。而动态的实体会怎么样？任何实体之间的互动，产生一个“事件”并自动形成虚拟链接。虚拟链接是从实体标识到实体标识的链接，即I to I模式。事件是以过程形式体现的。事件的过程分为接入（受理）进程和接收（采纳）进程。受理近程总是在接受进程之前发生，为接受进程发生之前对事件的真伪做出判断提供了条件，称事前鉴别。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libri"/>
          <w:sz w:val="24"/>
          <w:szCs w:val="24"/>
          <w:lang w:val="en-US" w:eastAsia="zh-CN"/>
        </w:rPr>
      </w:pPr>
      <w:r>
        <w:rPr>
          <w:rFonts w:hint="eastAsia" w:ascii="Calibri" w:hAnsi="Arial" w:cs="Arial"/>
          <w:sz w:val="24"/>
          <w:szCs w:val="24"/>
          <w:lang w:val="en-US" w:eastAsia="zh-CN"/>
        </w:rPr>
        <w:t>两个实体的互动产生虚拟链接。因此，只要有事件发生，就会产生虚拟链接，实体的单一活动，构成单一事件，单一事件形成单一虚拟链接，实体的复合活动，构成符合事件，复合事件形成复合虚拟链接。虚拟连接是从实体标识到实体标识的可证链接。每一事件的真实性证明都在实体真实性证明的基础上进行。由于标识是唯一的，因此各实体互为独立，各事件之间也互为独立，进而各事件所形成的虚拟链接之间也互为独立。这种</w:t>
      </w:r>
      <w:r>
        <w:rPr>
          <w:rFonts w:hint="eastAsia" w:ascii="Calibri"/>
          <w:sz w:val="24"/>
          <w:szCs w:val="24"/>
          <w:lang w:val="en-US" w:eastAsia="zh-CN"/>
        </w:rPr>
        <w:t>独立性，给系统安全性证明带来极大方便，过去无法证明的，现在变得容易证明了。因为</w:t>
      </w:r>
      <w:r>
        <w:rPr>
          <w:rFonts w:hint="eastAsia" w:ascii="Calibri" w:hAnsi="Arial" w:cs="Arial"/>
          <w:sz w:val="24"/>
          <w:szCs w:val="24"/>
          <w:lang w:val="en-US" w:eastAsia="zh-CN"/>
        </w:rPr>
        <w:t>只有单一事件才能准确勾画出安全的特性，因此将复合事件逐一分解为单一事件至关重要。一个好的总体解决方案应是各事件有机而完整的证明鏈。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 xml:space="preserve">    虚拟链接具有独立性和溯源性特征。将安全问题从形象化思维提高到虚拟化抽象思维考虑时，我们就能得到更加合理的解释和形成更加合理的解决方案。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6 虚拟网络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ins w:id="1" w:author="nanxh2001" w:date="2017-06-02T07:58:00Z"/>
          <w:rFonts w:hint="default" w:ascii="Calibri" w:hAnsi="Arial" w:cs="Arial"/>
          <w:b/>
          <w:bCs/>
          <w:sz w:val="24"/>
          <w:szCs w:val="24"/>
          <w:lang w:val="en-US" w:eastAsia="zh-CN"/>
        </w:rPr>
      </w:pPr>
      <w:r>
        <w:rPr>
          <w:rFonts w:hint="eastAsia" w:ascii="Calibri" w:hAnsi="Arial" w:cs="Arial"/>
          <w:sz w:val="24"/>
          <w:szCs w:val="24"/>
          <w:lang w:val="en-US" w:eastAsia="zh-CN"/>
        </w:rPr>
        <w:t>每一个事件都有独立性，因此可构成独立的虚拟网。根据事件和业务类别，可组成各种不同的、独立的虚拟网。虚拟网是用虚拟连接实现分类业务安全的网络。我们已经搭建了虚拟因特网、虚拟移动网、虚拟票据网、虚拟办公网等演示系统，取得了预期的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2" w:firstLineChars="200"/>
        <w:jc w:val="both"/>
        <w:textAlignment w:val="auto"/>
        <w:outlineLvl w:val="9"/>
        <w:rPr>
          <w:rFonts w:hint="default" w:ascii="Calibri" w:hAnsi="Arial" w:cs="Arial"/>
          <w:sz w:val="24"/>
          <w:szCs w:val="24"/>
          <w:lang w:val="en-US" w:eastAsia="zh-CN"/>
        </w:rPr>
      </w:pPr>
      <w:r>
        <w:rPr>
          <w:rFonts w:hint="default" w:ascii="Calibri" w:hAnsi="Arial" w:cs="Arial"/>
          <w:b/>
          <w:bCs/>
          <w:sz w:val="24"/>
          <w:szCs w:val="24"/>
          <w:lang w:val="en-US" w:eastAsia="zh-CN"/>
        </w:rPr>
        <w:t>虚拟互联网（Inter-net）：</w:t>
      </w:r>
      <w:r>
        <w:rPr>
          <w:rFonts w:hint="eastAsia" w:ascii="Calibri" w:hAnsi="Arial" w:cs="Arial"/>
          <w:b w:val="0"/>
          <w:bCs w:val="0"/>
          <w:sz w:val="24"/>
          <w:szCs w:val="24"/>
          <w:lang w:val="en-US" w:eastAsia="zh-CN"/>
        </w:rPr>
        <w:t>是</w:t>
      </w:r>
      <w:r>
        <w:rPr>
          <w:rFonts w:hint="eastAsia" w:ascii="Calibri" w:hAnsi="Arial" w:cs="Arial"/>
          <w:sz w:val="24"/>
          <w:szCs w:val="24"/>
          <w:lang w:val="en-US" w:eastAsia="zh-CN"/>
        </w:rPr>
        <w:t>在用户名到用户名之间，手机号码到手机号码形成虚拟链接的可证逻辑网络</w:t>
      </w:r>
      <w:r>
        <w:rPr>
          <w:rFonts w:hint="default" w:ascii="Calibri" w:hAnsi="Arial" w:cs="Arial"/>
          <w:sz w:val="24"/>
          <w:szCs w:val="24"/>
          <w:lang w:val="en-US" w:eastAsia="zh-CN"/>
        </w:rPr>
        <w:t>，提供源用户名</w:t>
      </w:r>
      <w:r>
        <w:rPr>
          <w:rFonts w:hint="eastAsia" w:ascii="Calibri" w:hAnsi="Arial" w:cs="Arial"/>
          <w:sz w:val="24"/>
          <w:szCs w:val="24"/>
          <w:lang w:val="en-US" w:eastAsia="zh-CN"/>
        </w:rPr>
        <w:t>或电话号码</w:t>
      </w:r>
      <w:r>
        <w:rPr>
          <w:rFonts w:hint="default" w:ascii="Calibri" w:hAnsi="Arial" w:cs="Arial"/>
          <w:sz w:val="24"/>
          <w:szCs w:val="24"/>
          <w:lang w:val="en-US" w:eastAsia="zh-CN"/>
        </w:rPr>
        <w:t>的真实性证明，供收方实施受理控制和采纳控制</w:t>
      </w:r>
      <w:r>
        <w:rPr>
          <w:rFonts w:hint="eastAsia" w:ascii="Calibri" w:hAnsi="Arial" w:cs="Arial"/>
          <w:sz w:val="24"/>
          <w:szCs w:val="24"/>
          <w:lang w:val="en-US" w:eastAsia="zh-CN"/>
        </w:rPr>
        <w:t>，</w:t>
      </w:r>
      <w:r>
        <w:rPr>
          <w:rFonts w:hint="default" w:ascii="Calibri" w:hAnsi="Arial" w:cs="Arial"/>
          <w:sz w:val="24"/>
          <w:szCs w:val="24"/>
          <w:lang w:val="en-US" w:eastAsia="zh-CN"/>
        </w:rPr>
        <w:t>在</w:t>
      </w:r>
      <w:r>
        <w:rPr>
          <w:rFonts w:hint="eastAsia" w:ascii="Calibri" w:hAnsi="Arial" w:cs="Arial"/>
          <w:sz w:val="24"/>
          <w:szCs w:val="24"/>
          <w:lang w:val="en-US" w:eastAsia="zh-CN"/>
        </w:rPr>
        <w:t>互联</w:t>
      </w:r>
      <w:r>
        <w:rPr>
          <w:rFonts w:hint="default" w:ascii="Calibri" w:hAnsi="Arial" w:cs="Arial"/>
          <w:sz w:val="24"/>
          <w:szCs w:val="24"/>
          <w:lang w:val="en-US" w:eastAsia="zh-CN"/>
        </w:rPr>
        <w:t>网发生的任何非法事件，最终均能在</w:t>
      </w:r>
      <w:r>
        <w:rPr>
          <w:rFonts w:hint="eastAsia" w:ascii="Calibri" w:hAnsi="Arial" w:cs="Arial"/>
          <w:sz w:val="24"/>
          <w:szCs w:val="24"/>
          <w:lang w:val="en-US" w:eastAsia="zh-CN"/>
        </w:rPr>
        <w:t>虚拟链接</w:t>
      </w:r>
      <w:r>
        <w:rPr>
          <w:rFonts w:hint="default" w:ascii="Calibri" w:hAnsi="Arial" w:cs="Arial"/>
          <w:sz w:val="24"/>
          <w:szCs w:val="24"/>
          <w:lang w:val="en-US" w:eastAsia="zh-CN"/>
        </w:rPr>
        <w:t>中被发现，被阻止，因此可以弥补</w:t>
      </w:r>
      <w:r>
        <w:rPr>
          <w:rFonts w:hint="eastAsia" w:ascii="Calibri" w:hAnsi="Arial" w:cs="Arial"/>
          <w:sz w:val="24"/>
          <w:szCs w:val="24"/>
          <w:lang w:val="en-US" w:eastAsia="zh-CN"/>
        </w:rPr>
        <w:t>通信</w:t>
      </w:r>
      <w:r>
        <w:rPr>
          <w:rFonts w:hint="default" w:ascii="Calibri" w:hAnsi="Arial" w:cs="Arial"/>
          <w:sz w:val="24"/>
          <w:szCs w:val="24"/>
          <w:lang w:val="en-US" w:eastAsia="zh-CN"/>
        </w:rPr>
        <w:t>网的安全缺陷。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发送方提供的发送方标识（sender）真实性的证据，收方真实性证据和数据真实性证据：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eastAsia" w:ascii="Calibri" w:hAnsi="Arial" w:cs="Arial"/>
          <w:sz w:val="24"/>
          <w:szCs w:val="24"/>
          <w:vertAlign w:val="subscript"/>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sender</w:t>
      </w:r>
      <w:r>
        <w:rPr>
          <w:rFonts w:hint="eastAsia" w:ascii="Calibri" w:hAnsi="Arial" w:cs="Arial"/>
          <w:sz w:val="24"/>
          <w:szCs w:val="24"/>
          <w:lang w:val="en-US" w:eastAsia="zh-CN"/>
        </w:rPr>
        <w:t>(time)=(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sender</w:t>
      </w:r>
      <w:r>
        <w:rPr>
          <w:rFonts w:hint="eastAsia" w:ascii="Calibri" w:hAnsi="Arial" w:cs="Arial"/>
          <w:sz w:val="24"/>
          <w:szCs w:val="24"/>
          <w:lang w:val="en-US" w:eastAsia="zh-CN"/>
        </w:rPr>
        <w:t>(receiver)=(</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2</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eastAsia" w:ascii="Calibri" w:hAnsi="Arial" w:cs="Arial"/>
          <w:sz w:val="24"/>
          <w:szCs w:val="24"/>
          <w:vertAlign w:val="subscript"/>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sender</w:t>
      </w:r>
      <w:r>
        <w:rPr>
          <w:rFonts w:hint="eastAsia" w:ascii="Calibri" w:hAnsi="Arial" w:cs="Arial"/>
          <w:sz w:val="24"/>
          <w:szCs w:val="24"/>
          <w:lang w:val="en-US" w:eastAsia="zh-CN"/>
        </w:rPr>
        <w:t>(data)=(</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3</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3</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eastAsia" w:ascii="Calibri" w:hAnsi="Arial" w:cs="Arial"/>
          <w:sz w:val="24"/>
          <w:szCs w:val="24"/>
          <w:vertAlign w:val="subscrip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接收方受理与否的控制：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default" w:ascii="Calibri" w:hAnsi="Arial" w:cs="Arial"/>
          <w:sz w:val="24"/>
          <w:szCs w:val="24"/>
          <w:lang w:val="en-US" w:eastAsia="zh-CN"/>
        </w:rPr>
      </w:pPr>
      <w:r>
        <w:rPr>
          <w:rFonts w:hint="eastAsia" w:ascii="Calibri" w:hAnsi="Arial" w:cs="Arial"/>
          <w:sz w:val="24"/>
          <w:szCs w:val="24"/>
          <w:lang w:val="en-US" w:eastAsia="zh-CN"/>
        </w:rPr>
        <w:t>VER</w:t>
      </w:r>
      <w:r>
        <w:rPr>
          <w:rFonts w:hint="eastAsia" w:ascii="Calibri" w:hAnsi="Arial" w:cs="Arial"/>
          <w:i/>
          <w:iCs/>
          <w:sz w:val="24"/>
          <w:szCs w:val="24"/>
          <w:vertAlign w:val="subscript"/>
          <w:lang w:val="en-US" w:eastAsia="zh-CN"/>
        </w:rPr>
        <w:t>SENDER</w:t>
      </w:r>
      <w:r>
        <w:rPr>
          <w:rFonts w:hint="eastAsia" w:ascii="Calibri" w:hAnsi="Arial" w:cs="Arial"/>
          <w:sz w:val="24"/>
          <w:szCs w:val="24"/>
          <w:lang w:val="en-US" w:eastAsia="zh-CN"/>
        </w:rPr>
        <w:t>(time,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default" w:ascii="Calibri" w:hAnsi="Arial" w:cs="Arial"/>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default" w:ascii="Calibri" w:hAnsi="Arial" w:cs="Arial"/>
          <w:sz w:val="24"/>
          <w:szCs w:val="24"/>
          <w:lang w:val="en-US" w:eastAsia="zh-CN"/>
        </w:rPr>
      </w:pPr>
      <w:r>
        <w:rPr>
          <w:rFonts w:hint="eastAsia" w:ascii="Calibri" w:hAnsi="Arial" w:cs="Arial"/>
          <w:sz w:val="24"/>
          <w:szCs w:val="24"/>
          <w:lang w:val="en-US" w:eastAsia="zh-CN"/>
        </w:rPr>
        <w:t>VER</w:t>
      </w:r>
      <w:r>
        <w:rPr>
          <w:rFonts w:hint="eastAsia" w:ascii="Calibri" w:hAnsi="Arial" w:cs="Arial"/>
          <w:i/>
          <w:iCs/>
          <w:sz w:val="24"/>
          <w:szCs w:val="24"/>
          <w:vertAlign w:val="subscript"/>
          <w:lang w:val="en-US" w:eastAsia="zh-CN"/>
        </w:rPr>
        <w:t>SENDER</w:t>
      </w:r>
      <w:r>
        <w:rPr>
          <w:rFonts w:hint="eastAsia" w:ascii="Calibri" w:hAnsi="Arial" w:cs="Arial"/>
          <w:sz w:val="24"/>
          <w:szCs w:val="24"/>
          <w:lang w:val="en-US" w:eastAsia="zh-CN"/>
        </w:rPr>
        <w:t>(receiver,</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2</w:t>
      </w:r>
      <w:r>
        <w:rPr>
          <w:rFonts w:hint="default" w:ascii="Calibri" w:hAnsi="Arial" w:cs="Arial"/>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接收方接收与否的控制：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VER</w:t>
      </w:r>
      <w:r>
        <w:rPr>
          <w:rFonts w:hint="eastAsia" w:ascii="Calibri" w:hAnsi="Arial" w:cs="Arial"/>
          <w:i/>
          <w:iCs/>
          <w:sz w:val="24"/>
          <w:szCs w:val="24"/>
          <w:vertAlign w:val="subscript"/>
          <w:lang w:val="en-US" w:eastAsia="zh-CN"/>
        </w:rPr>
        <w:t>SENDER</w:t>
      </w:r>
      <w:r>
        <w:rPr>
          <w:rFonts w:hint="eastAsia" w:ascii="Calibri" w:hAnsi="Arial" w:cs="Arial"/>
          <w:sz w:val="24"/>
          <w:szCs w:val="24"/>
          <w:lang w:val="en-US" w:eastAsia="zh-CN"/>
        </w:rPr>
        <w:t>(data,</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3</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3</w:t>
      </w:r>
      <w:r>
        <w:rPr>
          <w:rFonts w:hint="default" w:ascii="Calibri" w:hAnsi="Arial" w:cs="Arial"/>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Calibri" w:hAnsi="Arial" w:cs="Arial"/>
          <w:b w:val="0"/>
          <w:bCs w:val="0"/>
          <w:sz w:val="24"/>
          <w:szCs w:val="24"/>
          <w:lang w:val="en-US" w:eastAsia="zh-CN"/>
        </w:rPr>
      </w:pPr>
      <w:r>
        <w:rPr>
          <w:rFonts w:hint="default" w:ascii="Calibri" w:hAnsi="Arial" w:cs="Arial"/>
          <w:b/>
          <w:bCs/>
          <w:sz w:val="24"/>
          <w:szCs w:val="24"/>
          <w:lang w:val="en-US" w:eastAsia="zh-CN"/>
        </w:rPr>
        <w:t>虚拟</w:t>
      </w:r>
      <w:r>
        <w:rPr>
          <w:rFonts w:hint="eastAsia" w:ascii="Calibri" w:hAnsi="Arial" w:cs="Arial"/>
          <w:b/>
          <w:bCs/>
          <w:sz w:val="24"/>
          <w:szCs w:val="24"/>
          <w:lang w:val="en-US" w:eastAsia="zh-CN"/>
        </w:rPr>
        <w:t>标签</w:t>
      </w:r>
      <w:r>
        <w:rPr>
          <w:rFonts w:hint="default" w:ascii="Calibri" w:hAnsi="Arial" w:cs="Arial"/>
          <w:b/>
          <w:bCs/>
          <w:sz w:val="24"/>
          <w:szCs w:val="24"/>
          <w:lang w:val="en-US" w:eastAsia="zh-CN"/>
        </w:rPr>
        <w:t>网（</w:t>
      </w:r>
      <w:r>
        <w:rPr>
          <w:rFonts w:hint="eastAsia" w:ascii="Calibri" w:hAnsi="Arial" w:cs="Arial"/>
          <w:b/>
          <w:bCs/>
          <w:sz w:val="24"/>
          <w:szCs w:val="24"/>
          <w:lang w:val="en-US" w:eastAsia="zh-CN"/>
        </w:rPr>
        <w:t>Label</w:t>
      </w:r>
      <w:r>
        <w:rPr>
          <w:rFonts w:hint="default" w:ascii="Calibri" w:hAnsi="Arial" w:cs="Arial"/>
          <w:b/>
          <w:bCs/>
          <w:sz w:val="24"/>
          <w:szCs w:val="24"/>
          <w:lang w:val="en-US" w:eastAsia="zh-CN"/>
        </w:rPr>
        <w:t>-net）：</w:t>
      </w:r>
      <w:r>
        <w:rPr>
          <w:rFonts w:hint="eastAsia" w:ascii="Calibri" w:hAnsi="Arial" w:cs="Arial"/>
          <w:b w:val="0"/>
          <w:bCs w:val="0"/>
          <w:sz w:val="24"/>
          <w:szCs w:val="24"/>
          <w:lang w:val="en-US" w:eastAsia="zh-CN"/>
        </w:rPr>
        <w:t>是发货者和取货者之间形成虚拟链接的可证逻辑网络。发货者提供发货者真实性证明和货物真实性证明供取货者验证。当一个收货者变为出售者时，出售者必须追加自己的真实性证明，于是形成真实性的证明链。货物的证明包括货物的标识和货物的特征值，其真实性证明均由数字签名提供。防伪标签的证明鏈和收据（发票）的证明链，共同起到防复制的作用，因此防伪标签可以是RFID，也可以是纸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发货者（consignor）提供的证据是发货者的真实性和货物的真实性：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SIG</w:t>
      </w:r>
      <w:r>
        <w:rPr>
          <w:rFonts w:hint="eastAsia" w:ascii="Calibri" w:hAnsi="Arial" w:cs="Arial"/>
          <w:b w:val="0"/>
          <w:bCs w:val="0"/>
          <w:i/>
          <w:iCs/>
          <w:sz w:val="24"/>
          <w:szCs w:val="24"/>
          <w:vertAlign w:val="subscript"/>
          <w:lang w:val="en-US" w:eastAsia="zh-CN"/>
        </w:rPr>
        <w:t>consignor</w:t>
      </w:r>
      <w:r>
        <w:rPr>
          <w:rFonts w:hint="eastAsia" w:ascii="Calibri" w:hAnsi="Arial" w:cs="Arial"/>
          <w:b w:val="0"/>
          <w:bCs w:val="0"/>
          <w:sz w:val="24"/>
          <w:szCs w:val="24"/>
          <w:lang w:val="en-US" w:eastAsia="zh-CN"/>
        </w:rPr>
        <w:t>(time)=(</w:t>
      </w:r>
      <w:r>
        <w:rPr>
          <w:rFonts w:hint="eastAsia" w:ascii="Calibri" w:hAnsi="Arial" w:cs="Arial"/>
          <w:b w:val="0"/>
          <w:bCs w:val="0"/>
          <w:i/>
          <w:iCs/>
          <w:sz w:val="24"/>
          <w:szCs w:val="24"/>
          <w:lang w:val="en-US" w:eastAsia="zh-CN"/>
        </w:rPr>
        <w:t>s</w:t>
      </w:r>
      <w:r>
        <w:rPr>
          <w:rFonts w:hint="eastAsia" w:ascii="Calibri" w:hAnsi="Arial" w:cs="Arial"/>
          <w:b w:val="0"/>
          <w:bCs w:val="0"/>
          <w:sz w:val="24"/>
          <w:szCs w:val="24"/>
          <w:vertAlign w:val="subscript"/>
          <w:lang w:val="en-US" w:eastAsia="zh-CN"/>
        </w:rPr>
        <w:t>1</w:t>
      </w:r>
      <w:r>
        <w:rPr>
          <w:rFonts w:hint="eastAsia" w:ascii="Calibri" w:hAnsi="Arial" w:cs="Arial"/>
          <w:b w:val="0"/>
          <w:bCs w:val="0"/>
          <w:sz w:val="24"/>
          <w:szCs w:val="24"/>
          <w:lang w:val="en-US" w:eastAsia="zh-CN"/>
        </w:rPr>
        <w:t>,</w:t>
      </w:r>
      <w:r>
        <w:rPr>
          <w:rFonts w:hint="eastAsia" w:ascii="Calibri" w:hAnsi="Arial" w:cs="Arial"/>
          <w:b w:val="0"/>
          <w:bCs w:val="0"/>
          <w:i/>
          <w:iCs/>
          <w:sz w:val="24"/>
          <w:szCs w:val="24"/>
          <w:lang w:val="en-US" w:eastAsia="zh-CN"/>
        </w:rPr>
        <w:t>c</w:t>
      </w:r>
      <w:r>
        <w:rPr>
          <w:rFonts w:hint="eastAsia" w:ascii="Calibri" w:hAnsi="Arial" w:cs="Arial"/>
          <w:b w:val="0"/>
          <w:bCs w:val="0"/>
          <w:sz w:val="24"/>
          <w:szCs w:val="24"/>
          <w:vertAlign w:val="subscript"/>
          <w:lang w:val="en-US" w:eastAsia="zh-CN"/>
        </w:rPr>
        <w:t>1</w:t>
      </w:r>
      <w:r>
        <w:rPr>
          <w:rFonts w:hint="eastAsia" w:ascii="Calibri" w:hAnsi="Arial" w:cs="Arial"/>
          <w:b w:val="0"/>
          <w:bCs w:val="0"/>
          <w:sz w:val="24"/>
          <w:szCs w:val="24"/>
          <w:lang w:val="en-US" w:eastAsia="zh-CN"/>
        </w:rPr>
        <w:t>)=sign</w:t>
      </w:r>
      <w:r>
        <w:rPr>
          <w:rFonts w:hint="eastAsia" w:ascii="Calibri" w:hAnsi="Arial" w:cs="Arial"/>
          <w:b w:val="0"/>
          <w:bCs w:val="0"/>
          <w:sz w:val="24"/>
          <w:szCs w:val="24"/>
          <w:vertAlign w:val="sub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SIG</w:t>
      </w:r>
      <w:r>
        <w:rPr>
          <w:rFonts w:hint="eastAsia" w:ascii="Calibri" w:hAnsi="Arial" w:cs="Arial"/>
          <w:b w:val="0"/>
          <w:bCs w:val="0"/>
          <w:i/>
          <w:iCs/>
          <w:sz w:val="24"/>
          <w:szCs w:val="24"/>
          <w:vertAlign w:val="subscript"/>
          <w:lang w:val="en-US" w:eastAsia="zh-CN"/>
        </w:rPr>
        <w:t>consignor</w:t>
      </w:r>
      <w:r>
        <w:rPr>
          <w:rFonts w:hint="eastAsia" w:ascii="Calibri" w:hAnsi="Arial" w:cs="Arial"/>
          <w:b w:val="0"/>
          <w:bCs w:val="0"/>
          <w:sz w:val="24"/>
          <w:szCs w:val="24"/>
          <w:lang w:val="en-US" w:eastAsia="zh-CN"/>
        </w:rPr>
        <w:t>(chr)=(</w:t>
      </w:r>
      <w:r>
        <w:rPr>
          <w:rFonts w:hint="eastAsia" w:ascii="Calibri" w:hAnsi="Arial" w:cs="Arial"/>
          <w:b w:val="0"/>
          <w:bCs w:val="0"/>
          <w:i/>
          <w:iCs/>
          <w:sz w:val="24"/>
          <w:szCs w:val="24"/>
          <w:lang w:val="en-US" w:eastAsia="zh-CN"/>
        </w:rPr>
        <w:t>s</w:t>
      </w:r>
      <w:r>
        <w:rPr>
          <w:rFonts w:hint="eastAsia" w:ascii="Calibri" w:hAnsi="Arial" w:cs="Arial"/>
          <w:b w:val="0"/>
          <w:bCs w:val="0"/>
          <w:sz w:val="24"/>
          <w:szCs w:val="24"/>
          <w:vertAlign w:val="subscript"/>
          <w:lang w:val="en-US" w:eastAsia="zh-CN"/>
        </w:rPr>
        <w:t>2</w:t>
      </w:r>
      <w:r>
        <w:rPr>
          <w:rFonts w:hint="eastAsia" w:ascii="Calibri" w:hAnsi="Arial" w:cs="Arial"/>
          <w:b w:val="0"/>
          <w:bCs w:val="0"/>
          <w:sz w:val="24"/>
          <w:szCs w:val="24"/>
          <w:lang w:val="en-US" w:eastAsia="zh-CN"/>
        </w:rPr>
        <w:t>,</w:t>
      </w:r>
      <w:r>
        <w:rPr>
          <w:rFonts w:hint="eastAsia" w:ascii="Calibri" w:hAnsi="Arial" w:cs="Arial"/>
          <w:b w:val="0"/>
          <w:bCs w:val="0"/>
          <w:i/>
          <w:iCs/>
          <w:sz w:val="24"/>
          <w:szCs w:val="24"/>
          <w:lang w:val="en-US" w:eastAsia="zh-CN"/>
        </w:rPr>
        <w:t>c</w:t>
      </w:r>
      <w:r>
        <w:rPr>
          <w:rFonts w:hint="eastAsia" w:ascii="Calibri" w:hAnsi="Arial" w:cs="Arial"/>
          <w:b w:val="0"/>
          <w:bCs w:val="0"/>
          <w:sz w:val="24"/>
          <w:szCs w:val="24"/>
          <w:vertAlign w:val="subscript"/>
          <w:lang w:val="en-US" w:eastAsia="zh-CN"/>
        </w:rPr>
        <w:t>2</w:t>
      </w:r>
      <w:r>
        <w:rPr>
          <w:rFonts w:hint="eastAsia" w:ascii="Calibri" w:hAnsi="Arial" w:cs="Arial"/>
          <w:b w:val="0"/>
          <w:bCs w:val="0"/>
          <w:sz w:val="24"/>
          <w:szCs w:val="24"/>
          <w:lang w:val="en-US" w:eastAsia="zh-CN"/>
        </w:rPr>
        <w:t>)=sign</w:t>
      </w:r>
      <w:r>
        <w:rPr>
          <w:rFonts w:hint="eastAsia" w:ascii="Calibri" w:hAnsi="Arial" w:cs="Arial"/>
          <w:b w:val="0"/>
          <w:bCs w:val="0"/>
          <w:sz w:val="24"/>
          <w:szCs w:val="24"/>
          <w:vertAlign w:val="subscript"/>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收货者验证发货者的真实性（事前鉴别）：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default" w:ascii="Calibri" w:hAnsi="Arial" w:cs="Arial"/>
          <w:b w:val="0"/>
          <w:bCs w:val="0"/>
          <w:sz w:val="24"/>
          <w:szCs w:val="24"/>
          <w:lang w:val="en-US" w:eastAsia="zh-CN"/>
        </w:rPr>
      </w:pPr>
      <w:r>
        <w:rPr>
          <w:rFonts w:hint="eastAsia" w:ascii="Calibri" w:hAnsi="Arial" w:cs="Arial"/>
          <w:b w:val="0"/>
          <w:bCs w:val="0"/>
          <w:sz w:val="24"/>
          <w:szCs w:val="24"/>
          <w:lang w:val="en-US" w:eastAsia="zh-CN"/>
        </w:rPr>
        <w:t>VER</w:t>
      </w:r>
      <w:r>
        <w:rPr>
          <w:rFonts w:hint="eastAsia" w:ascii="Calibri" w:hAnsi="Arial" w:cs="Arial"/>
          <w:b w:val="0"/>
          <w:bCs w:val="0"/>
          <w:i/>
          <w:iCs/>
          <w:sz w:val="24"/>
          <w:szCs w:val="24"/>
          <w:vertAlign w:val="subscript"/>
          <w:lang w:val="en-US" w:eastAsia="zh-CN"/>
        </w:rPr>
        <w:t>CONSIGNOR</w:t>
      </w:r>
      <w:r>
        <w:rPr>
          <w:rFonts w:hint="eastAsia" w:ascii="Calibri" w:hAnsi="Arial" w:cs="Arial"/>
          <w:b w:val="0"/>
          <w:bCs w:val="0"/>
          <w:sz w:val="24"/>
          <w:szCs w:val="24"/>
          <w:lang w:val="en-US" w:eastAsia="zh-CN"/>
        </w:rPr>
        <w:t>(time,</w:t>
      </w:r>
      <w:r>
        <w:rPr>
          <w:rFonts w:hint="eastAsia" w:ascii="Calibri" w:hAnsi="Arial" w:cs="Arial"/>
          <w:b w:val="0"/>
          <w:bCs w:val="0"/>
          <w:i/>
          <w:iCs/>
          <w:sz w:val="24"/>
          <w:szCs w:val="24"/>
          <w:lang w:val="en-US" w:eastAsia="zh-CN"/>
        </w:rPr>
        <w:t>s</w:t>
      </w:r>
      <w:r>
        <w:rPr>
          <w:rFonts w:hint="eastAsia" w:ascii="Calibri" w:hAnsi="Arial" w:cs="Arial"/>
          <w:b w:val="0"/>
          <w:bCs w:val="0"/>
          <w:sz w:val="24"/>
          <w:szCs w:val="24"/>
          <w:vertAlign w:val="subscript"/>
          <w:lang w:val="en-US" w:eastAsia="zh-CN"/>
        </w:rPr>
        <w:t>1</w:t>
      </w:r>
      <w:r>
        <w:rPr>
          <w:rFonts w:hint="eastAsia" w:ascii="Calibri" w:hAnsi="Arial" w:cs="Arial"/>
          <w:b w:val="0"/>
          <w:bCs w:val="0"/>
          <w:sz w:val="24"/>
          <w:szCs w:val="24"/>
          <w:lang w:val="en-US" w:eastAsia="zh-CN"/>
        </w:rPr>
        <w:t>)=</w:t>
      </w:r>
      <w:r>
        <w:rPr>
          <w:rFonts w:hint="eastAsia" w:ascii="Calibri" w:hAnsi="Arial" w:cs="Arial"/>
          <w:b w:val="0"/>
          <w:bCs w:val="0"/>
          <w:i/>
          <w:iCs/>
          <w:sz w:val="24"/>
          <w:szCs w:val="24"/>
          <w:lang w:val="en-US" w:eastAsia="zh-CN"/>
        </w:rPr>
        <w:t>c</w:t>
      </w:r>
      <w:r>
        <w:rPr>
          <w:rFonts w:hint="eastAsia" w:ascii="Calibri" w:hAnsi="Arial" w:cs="Arial"/>
          <w:b w:val="0"/>
          <w:bCs w:val="0"/>
          <w:sz w:val="24"/>
          <w:szCs w:val="24"/>
          <w:vertAlign w:val="subscript"/>
          <w:lang w:val="en-US" w:eastAsia="zh-CN"/>
        </w:rPr>
        <w:t>1</w:t>
      </w:r>
      <w:r>
        <w:rPr>
          <w:rFonts w:hint="default" w:ascii="Calibri" w:hAnsi="Arial" w:cs="Arial"/>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收货者验证货物的真实性（事后鉴别）：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VER</w:t>
      </w:r>
      <w:r>
        <w:rPr>
          <w:rFonts w:hint="eastAsia" w:ascii="Calibri" w:hAnsi="Arial" w:cs="Arial"/>
          <w:b w:val="0"/>
          <w:bCs w:val="0"/>
          <w:i/>
          <w:iCs/>
          <w:sz w:val="24"/>
          <w:szCs w:val="24"/>
          <w:vertAlign w:val="subscript"/>
          <w:lang w:val="en-US" w:eastAsia="zh-CN"/>
        </w:rPr>
        <w:t>CONSIGNOR</w:t>
      </w:r>
      <w:r>
        <w:rPr>
          <w:rFonts w:hint="eastAsia" w:ascii="Calibri" w:hAnsi="Arial" w:cs="Arial"/>
          <w:b w:val="0"/>
          <w:bCs w:val="0"/>
          <w:sz w:val="24"/>
          <w:szCs w:val="24"/>
          <w:lang w:val="en-US" w:eastAsia="zh-CN"/>
        </w:rPr>
        <w:t>(chr,</w:t>
      </w:r>
      <w:r>
        <w:rPr>
          <w:rFonts w:hint="eastAsia" w:ascii="Calibri" w:hAnsi="Arial" w:cs="Arial"/>
          <w:b w:val="0"/>
          <w:bCs w:val="0"/>
          <w:i/>
          <w:iCs/>
          <w:sz w:val="24"/>
          <w:szCs w:val="24"/>
          <w:lang w:val="en-US" w:eastAsia="zh-CN"/>
        </w:rPr>
        <w:t>s</w:t>
      </w:r>
      <w:r>
        <w:rPr>
          <w:rFonts w:hint="eastAsia" w:ascii="Calibri" w:hAnsi="Arial" w:cs="Arial"/>
          <w:b w:val="0"/>
          <w:bCs w:val="0"/>
          <w:sz w:val="24"/>
          <w:szCs w:val="24"/>
          <w:vertAlign w:val="subscript"/>
          <w:lang w:val="en-US" w:eastAsia="zh-CN"/>
        </w:rPr>
        <w:t>2</w:t>
      </w:r>
      <w:r>
        <w:rPr>
          <w:rFonts w:hint="eastAsia" w:ascii="Calibri" w:hAnsi="Arial" w:cs="Arial"/>
          <w:b w:val="0"/>
          <w:bCs w:val="0"/>
          <w:sz w:val="24"/>
          <w:szCs w:val="24"/>
          <w:lang w:val="en-US" w:eastAsia="zh-CN"/>
        </w:rPr>
        <w:t>)=</w:t>
      </w:r>
      <w:r>
        <w:rPr>
          <w:rFonts w:hint="eastAsia" w:ascii="Calibri" w:hAnsi="Arial" w:cs="Arial"/>
          <w:b w:val="0"/>
          <w:bCs w:val="0"/>
          <w:i/>
          <w:iCs/>
          <w:sz w:val="24"/>
          <w:szCs w:val="24"/>
          <w:lang w:val="en-US" w:eastAsia="zh-CN"/>
        </w:rPr>
        <w:t>c</w:t>
      </w:r>
      <w:r>
        <w:rPr>
          <w:rFonts w:hint="eastAsia" w:ascii="Calibri" w:hAnsi="Arial" w:cs="Arial"/>
          <w:b w:val="0"/>
          <w:bCs w:val="0"/>
          <w:sz w:val="24"/>
          <w:szCs w:val="24"/>
          <w:vertAlign w:val="subscript"/>
          <w:lang w:val="en-US" w:eastAsia="zh-CN"/>
        </w:rPr>
        <w:t>2</w:t>
      </w:r>
      <w:r>
        <w:rPr>
          <w:rFonts w:hint="default" w:ascii="Calibri" w:hAnsi="Arial" w:cs="Arial"/>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2" w:firstLineChars="200"/>
        <w:jc w:val="both"/>
        <w:textAlignment w:val="auto"/>
        <w:outlineLvl w:val="9"/>
        <w:rPr>
          <w:rFonts w:hint="eastAsia" w:ascii="Calibri" w:hAnsi="Arial" w:cs="Arial"/>
          <w:sz w:val="24"/>
          <w:szCs w:val="24"/>
          <w:lang w:val="en-US" w:eastAsia="zh-CN"/>
        </w:rPr>
      </w:pPr>
      <w:r>
        <w:rPr>
          <w:rFonts w:hint="eastAsia" w:ascii="Calibri" w:hAnsi="Arial" w:cs="Arial"/>
          <w:b/>
          <w:bCs/>
          <w:sz w:val="24"/>
          <w:szCs w:val="24"/>
          <w:lang w:val="en-US" w:eastAsia="zh-CN"/>
        </w:rPr>
        <w:t>虚拟软件</w:t>
      </w:r>
      <w:r>
        <w:rPr>
          <w:rFonts w:hint="default" w:ascii="Calibri" w:hAnsi="Arial" w:cs="Arial"/>
          <w:b/>
          <w:bCs/>
          <w:sz w:val="24"/>
          <w:szCs w:val="24"/>
          <w:lang w:val="en-US" w:eastAsia="zh-CN"/>
        </w:rPr>
        <w:t>网（</w:t>
      </w:r>
      <w:r>
        <w:rPr>
          <w:rFonts w:hint="eastAsia" w:ascii="Calibri" w:hAnsi="Arial" w:cs="Arial"/>
          <w:b/>
          <w:bCs/>
          <w:sz w:val="24"/>
          <w:szCs w:val="24"/>
          <w:lang w:val="en-US" w:eastAsia="zh-CN"/>
        </w:rPr>
        <w:t>Soft</w:t>
      </w:r>
      <w:r>
        <w:rPr>
          <w:rFonts w:hint="default" w:ascii="Calibri" w:hAnsi="Arial" w:cs="Arial"/>
          <w:b/>
          <w:bCs/>
          <w:sz w:val="24"/>
          <w:szCs w:val="24"/>
          <w:lang w:val="en-US" w:eastAsia="zh-CN"/>
        </w:rPr>
        <w:t>-net）：</w:t>
      </w:r>
      <w:r>
        <w:rPr>
          <w:rFonts w:hint="eastAsia" w:ascii="Calibri" w:hAnsi="Arial" w:cs="Arial"/>
          <w:b w:val="0"/>
          <w:bCs w:val="0"/>
          <w:sz w:val="24"/>
          <w:szCs w:val="24"/>
          <w:lang w:val="en-US" w:eastAsia="zh-CN"/>
        </w:rPr>
        <w:t>是</w:t>
      </w:r>
      <w:r>
        <w:rPr>
          <w:rFonts w:hint="default" w:ascii="Calibri" w:hAnsi="Arial" w:cs="Arial"/>
          <w:sz w:val="24"/>
          <w:szCs w:val="24"/>
          <w:lang w:val="en-US" w:eastAsia="zh-CN"/>
        </w:rPr>
        <w:t>在软件发行者和软件运行者之间形成</w:t>
      </w:r>
      <w:r>
        <w:rPr>
          <w:rFonts w:hint="eastAsia" w:ascii="Calibri" w:hAnsi="Arial" w:cs="Arial"/>
          <w:sz w:val="24"/>
          <w:szCs w:val="24"/>
          <w:lang w:val="en-US" w:eastAsia="zh-CN"/>
        </w:rPr>
        <w:t>虚拟链接的可证逻辑网络</w:t>
      </w:r>
      <w:r>
        <w:rPr>
          <w:rFonts w:hint="default" w:ascii="Calibri" w:hAnsi="Arial" w:cs="Arial"/>
          <w:sz w:val="24"/>
          <w:szCs w:val="24"/>
          <w:lang w:val="en-US" w:eastAsia="zh-CN"/>
        </w:rPr>
        <w:t>。在虚拟计算网中，发行者</w:t>
      </w:r>
      <w:r>
        <w:rPr>
          <w:rFonts w:hint="eastAsia" w:ascii="Calibri" w:hAnsi="Arial" w:cs="Arial"/>
          <w:sz w:val="24"/>
          <w:szCs w:val="24"/>
          <w:lang w:val="en-US" w:eastAsia="zh-CN"/>
        </w:rPr>
        <w:t>（issuer）</w:t>
      </w:r>
      <w:r>
        <w:rPr>
          <w:rFonts w:hint="default" w:ascii="Calibri" w:hAnsi="Arial" w:cs="Arial"/>
          <w:sz w:val="24"/>
          <w:szCs w:val="24"/>
          <w:lang w:val="en-US" w:eastAsia="zh-CN"/>
        </w:rPr>
        <w:t>提供发行者</w:t>
      </w:r>
      <w:r>
        <w:rPr>
          <w:rFonts w:hint="eastAsia" w:ascii="Calibri" w:hAnsi="Arial" w:cs="Arial"/>
          <w:sz w:val="24"/>
          <w:szCs w:val="24"/>
          <w:lang w:val="en-US" w:eastAsia="zh-CN"/>
        </w:rPr>
        <w:t>真实性证明，</w:t>
      </w:r>
      <w:r>
        <w:rPr>
          <w:rFonts w:hint="default" w:ascii="Calibri" w:hAnsi="Arial" w:cs="Arial"/>
          <w:sz w:val="24"/>
          <w:szCs w:val="24"/>
          <w:lang w:val="en-US" w:eastAsia="zh-CN"/>
        </w:rPr>
        <w:t>发行者</w:t>
      </w:r>
      <w:r>
        <w:rPr>
          <w:rFonts w:hint="eastAsia" w:ascii="Calibri" w:hAnsi="Arial" w:cs="Arial"/>
          <w:sz w:val="24"/>
          <w:szCs w:val="24"/>
          <w:lang w:val="en-US" w:eastAsia="zh-CN"/>
        </w:rPr>
        <w:t>对软件真实性证明，供使用者分别用于软件的下载（加载）或安装（执行）的判别，对软件可实行商标化管理。如果原有内核负责软件的运行安全，CPK内核负责软件的真实性，那么在虚拟计算网上可组成双内核的操作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发行者提供的证据：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vertAlign w:val="subscript"/>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issuer</w:t>
      </w:r>
      <w:r>
        <w:rPr>
          <w:rFonts w:hint="eastAsia" w:ascii="Calibri" w:hAnsi="Arial" w:cs="Arial"/>
          <w:sz w:val="24"/>
          <w:szCs w:val="24"/>
          <w:lang w:val="en-US" w:eastAsia="zh-CN"/>
        </w:rPr>
        <w:t>(time)=(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issuer</w:t>
      </w:r>
      <w:r>
        <w:rPr>
          <w:rFonts w:hint="eastAsia" w:ascii="Calibri" w:hAnsi="Arial" w:cs="Arial"/>
          <w:sz w:val="24"/>
          <w:szCs w:val="24"/>
          <w:lang w:val="en-US" w:eastAsia="zh-CN"/>
        </w:rPr>
        <w:t>(chr)=(</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用户下载软件或加载软件时的验证：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default" w:ascii="Calibri" w:hAnsi="Arial" w:cs="Arial"/>
          <w:sz w:val="24"/>
          <w:szCs w:val="24"/>
          <w:lang w:val="en-US" w:eastAsia="zh-CN"/>
        </w:rPr>
      </w:pPr>
      <w:r>
        <w:rPr>
          <w:rFonts w:hint="eastAsia" w:ascii="Calibri" w:hAnsi="Arial" w:cs="Arial"/>
          <w:sz w:val="24"/>
          <w:szCs w:val="24"/>
          <w:lang w:val="en-US" w:eastAsia="zh-CN"/>
        </w:rPr>
        <w:t>VER</w:t>
      </w:r>
      <w:r>
        <w:rPr>
          <w:rFonts w:hint="eastAsia" w:ascii="Calibri" w:hAnsi="Arial" w:cs="Arial"/>
          <w:i/>
          <w:iCs/>
          <w:sz w:val="24"/>
          <w:szCs w:val="24"/>
          <w:vertAlign w:val="subscript"/>
          <w:lang w:val="en-US" w:eastAsia="zh-CN"/>
        </w:rPr>
        <w:t>ISSUER</w:t>
      </w:r>
      <w:r>
        <w:rPr>
          <w:rFonts w:hint="eastAsia" w:ascii="Calibri" w:hAnsi="Arial" w:cs="Arial"/>
          <w:sz w:val="24"/>
          <w:szCs w:val="24"/>
          <w:lang w:val="en-US" w:eastAsia="zh-CN"/>
        </w:rPr>
        <w:t>(time,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default" w:ascii="Calibri" w:hAnsi="Arial" w:cs="Arial"/>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用户安装软件或执行软件时的验证：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default" w:ascii="Calibri" w:hAnsi="Arial" w:cs="Arial"/>
          <w:sz w:val="24"/>
          <w:szCs w:val="24"/>
          <w:lang w:val="en-US" w:eastAsia="zh-CN"/>
        </w:rPr>
      </w:pPr>
      <w:r>
        <w:rPr>
          <w:rFonts w:hint="eastAsia" w:ascii="Calibri" w:hAnsi="Arial" w:cs="Arial"/>
          <w:sz w:val="24"/>
          <w:szCs w:val="24"/>
          <w:lang w:val="en-US" w:eastAsia="zh-CN"/>
        </w:rPr>
        <w:t>VER</w:t>
      </w:r>
      <w:r>
        <w:rPr>
          <w:rFonts w:hint="eastAsia" w:ascii="Calibri" w:hAnsi="Arial" w:cs="Arial"/>
          <w:i/>
          <w:iCs/>
          <w:sz w:val="24"/>
          <w:szCs w:val="24"/>
          <w:vertAlign w:val="subscript"/>
          <w:lang w:val="en-US" w:eastAsia="zh-CN"/>
        </w:rPr>
        <w:t>ISSUER</w:t>
      </w:r>
      <w:r>
        <w:rPr>
          <w:rFonts w:hint="eastAsia" w:ascii="Calibri" w:hAnsi="Arial" w:cs="Arial"/>
          <w:sz w:val="24"/>
          <w:szCs w:val="24"/>
          <w:lang w:val="en-US" w:eastAsia="zh-CN"/>
        </w:rPr>
        <w:t>(chr,</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2</w:t>
      </w:r>
      <w:r>
        <w:rPr>
          <w:rFonts w:hint="default" w:ascii="Calibri" w:hAnsi="Arial" w:cs="Arial"/>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default" w:ascii="Calibri" w:hAnsi="Arial" w:cs="Arial"/>
          <w:sz w:val="24"/>
          <w:szCs w:val="24"/>
          <w:lang w:val="en-US" w:eastAsia="zh-CN"/>
        </w:rPr>
      </w:pPr>
      <w:r>
        <w:rPr>
          <w:rFonts w:hint="eastAsia" w:ascii="Calibri" w:hAnsi="Arial" w:cs="Arial"/>
          <w:sz w:val="24"/>
          <w:szCs w:val="24"/>
          <w:lang w:val="en-US" w:eastAsia="zh-CN"/>
        </w:rPr>
        <w:t>其中，chr可以是程序体的压缩码。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2" w:firstLineChars="200"/>
        <w:jc w:val="both"/>
        <w:textAlignment w:val="auto"/>
        <w:outlineLvl w:val="9"/>
        <w:rPr>
          <w:rFonts w:hint="eastAsia" w:ascii="Calibri" w:hAnsi="Arial" w:cs="Arial"/>
          <w:b w:val="0"/>
          <w:bCs w:val="0"/>
          <w:sz w:val="24"/>
          <w:szCs w:val="24"/>
          <w:lang w:val="en-US" w:eastAsia="zh-CN"/>
        </w:rPr>
      </w:pPr>
      <w:r>
        <w:rPr>
          <w:rFonts w:hint="eastAsia" w:ascii="Calibri" w:hAnsi="Arial" w:cs="Arial"/>
          <w:b/>
          <w:bCs/>
          <w:sz w:val="24"/>
          <w:szCs w:val="24"/>
          <w:lang w:val="en-US" w:eastAsia="zh-CN"/>
        </w:rPr>
        <w:t>虚拟支付网</w:t>
      </w:r>
      <w:r>
        <w:rPr>
          <w:rFonts w:hint="default" w:ascii="Calibri" w:hAnsi="Arial" w:cs="Arial"/>
          <w:b w:val="0"/>
          <w:bCs w:val="0"/>
          <w:sz w:val="24"/>
          <w:szCs w:val="24"/>
          <w:lang w:val="en-US" w:eastAsia="zh-CN"/>
        </w:rPr>
        <w:t>（Pay-net）</w:t>
      </w:r>
      <w:r>
        <w:rPr>
          <w:rFonts w:hint="default" w:ascii="Calibri" w:hAnsi="Arial" w:cs="Arial"/>
          <w:b/>
          <w:bCs/>
          <w:sz w:val="24"/>
          <w:szCs w:val="24"/>
          <w:lang w:val="en-US" w:eastAsia="zh-CN"/>
        </w:rPr>
        <w:t>：</w:t>
      </w:r>
      <w:r>
        <w:rPr>
          <w:rFonts w:hint="eastAsia" w:ascii="Calibri" w:hAnsi="Arial" w:cs="Arial"/>
          <w:b w:val="0"/>
          <w:bCs w:val="0"/>
          <w:sz w:val="24"/>
          <w:szCs w:val="24"/>
          <w:lang w:val="en-US" w:eastAsia="zh-CN"/>
        </w:rPr>
        <w:t>支付事件是复合事件，主要由付款事件和结账事件以及收据事件构成。付款事件是在付款方和收款方之间形成的可证逻辑网络，结账事件是在收款方和银行之间形成的可证逻辑网络。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付款事件是在付款方和收款方之间发生。</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在远程付款时，付款方和收款方的可证连接（略）；</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付款方向收款方提交付款。付款包括</w:t>
      </w:r>
      <w:r>
        <w:rPr>
          <w:rFonts w:hint="default" w:ascii="Calibri" w:hAnsi="Arial" w:cs="Arial"/>
          <w:sz w:val="24"/>
          <w:szCs w:val="24"/>
          <w:lang w:val="en-US" w:eastAsia="zh-CN"/>
        </w:rPr>
        <w:t>账号真实性证明</w:t>
      </w:r>
      <w:r>
        <w:rPr>
          <w:rFonts w:hint="eastAsia" w:ascii="Calibri" w:hAnsi="Arial" w:cs="Arial"/>
          <w:sz w:val="24"/>
          <w:szCs w:val="24"/>
          <w:lang w:val="en-US" w:eastAsia="zh-CN"/>
        </w:rPr>
        <w:t>、</w:t>
      </w:r>
      <w:r>
        <w:rPr>
          <w:rFonts w:hint="default" w:ascii="Calibri" w:hAnsi="Arial" w:cs="Arial"/>
          <w:sz w:val="24"/>
          <w:szCs w:val="24"/>
          <w:lang w:val="en-US" w:eastAsia="zh-CN"/>
        </w:rPr>
        <w:t>金额真实性证明</w:t>
      </w:r>
      <w:r>
        <w:rPr>
          <w:rFonts w:hint="eastAsia" w:ascii="Calibri" w:hAnsi="Arial" w:cs="Arial"/>
          <w:sz w:val="24"/>
          <w:szCs w:val="24"/>
          <w:lang w:val="en-US" w:eastAsia="zh-CN"/>
        </w:rPr>
        <w:t>、资金流向真实性证明；如：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payer</w:t>
      </w:r>
      <w:r>
        <w:rPr>
          <w:rFonts w:hint="eastAsia" w:ascii="Calibri" w:hAnsi="Arial" w:cs="Arial"/>
          <w:sz w:val="24"/>
          <w:szCs w:val="24"/>
          <w:lang w:val="en-US" w:eastAsia="zh-CN"/>
        </w:rPr>
        <w:t>(time)=(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payer</w:t>
      </w:r>
      <w:r>
        <w:rPr>
          <w:rFonts w:hint="eastAsia" w:ascii="Calibri" w:hAnsi="Arial" w:cs="Arial"/>
          <w:sz w:val="24"/>
          <w:szCs w:val="24"/>
          <w:lang w:val="en-US" w:eastAsia="zh-CN"/>
        </w:rPr>
        <w:t>(amount)=(</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payer</w:t>
      </w:r>
      <w:r>
        <w:rPr>
          <w:rFonts w:hint="eastAsia" w:ascii="Calibri" w:hAnsi="Arial" w:cs="Arial"/>
          <w:sz w:val="24"/>
          <w:szCs w:val="24"/>
          <w:lang w:val="en-US" w:eastAsia="zh-CN"/>
        </w:rPr>
        <w:t>(payee)=(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3</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3</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结账事件是在收款方和银行之间发生。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left"/>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1. 在远程结账时，银行和收款方进行可证连接（略）；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left"/>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2. 银行进行验证并结账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default" w:ascii="Calibri" w:hAnsi="Arial" w:cs="Arial"/>
          <w:sz w:val="24"/>
          <w:szCs w:val="24"/>
          <w:lang w:val="en-US" w:eastAsia="zh-CN"/>
        </w:rPr>
      </w:pPr>
      <w:r>
        <w:rPr>
          <w:rFonts w:hint="eastAsia" w:ascii="Calibri" w:hAnsi="Arial" w:cs="Arial"/>
          <w:sz w:val="24"/>
          <w:szCs w:val="24"/>
          <w:lang w:val="en-US" w:eastAsia="zh-CN"/>
        </w:rPr>
        <w:t xml:space="preserve">    3. 银行向收款方发出结账通知。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收据事件是在收款方和付款方之间发生。</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如果是远程通信，则进行可证连接（略）</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收方开出收据，包括：商号（firm）真实性证明和金额真实性证明。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firm</w:t>
      </w:r>
      <w:r>
        <w:rPr>
          <w:rFonts w:hint="eastAsia" w:ascii="Calibri" w:hAnsi="Arial" w:cs="Arial"/>
          <w:sz w:val="24"/>
          <w:szCs w:val="24"/>
          <w:lang w:val="en-US" w:eastAsia="zh-CN"/>
        </w:rPr>
        <w:t>(time)=(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vertAlign w:val="subscript"/>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firm</w:t>
      </w:r>
      <w:r>
        <w:rPr>
          <w:rFonts w:hint="eastAsia" w:ascii="Calibri" w:hAnsi="Arial" w:cs="Arial"/>
          <w:sz w:val="24"/>
          <w:szCs w:val="24"/>
          <w:lang w:val="en-US" w:eastAsia="zh-CN"/>
        </w:rPr>
        <w:t>(amount)=(</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2</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2" w:firstLineChars="200"/>
        <w:jc w:val="both"/>
        <w:textAlignment w:val="auto"/>
        <w:outlineLvl w:val="9"/>
        <w:rPr>
          <w:rFonts w:hint="default" w:ascii="Calibri" w:hAnsi="Arial" w:cs="Arial"/>
          <w:sz w:val="24"/>
          <w:szCs w:val="24"/>
          <w:lang w:val="en-US" w:eastAsia="zh-CN"/>
        </w:rPr>
      </w:pPr>
      <w:r>
        <w:rPr>
          <w:rFonts w:hint="eastAsia" w:ascii="Calibri" w:hAnsi="Arial" w:cs="Arial"/>
          <w:b/>
          <w:bCs/>
          <w:sz w:val="24"/>
          <w:szCs w:val="24"/>
          <w:lang w:val="en-US" w:eastAsia="zh-CN"/>
        </w:rPr>
        <w:t>虚拟办公网</w:t>
      </w:r>
      <w:r>
        <w:rPr>
          <w:rFonts w:hint="default" w:ascii="Calibri" w:hAnsi="Arial" w:cs="Arial"/>
          <w:b/>
          <w:bCs/>
          <w:sz w:val="24"/>
          <w:szCs w:val="24"/>
          <w:lang w:val="en-US" w:eastAsia="zh-CN"/>
        </w:rPr>
        <w:t xml:space="preserve">（Office-net）: </w:t>
      </w:r>
      <w:r>
        <w:rPr>
          <w:rFonts w:hint="eastAsia" w:ascii="Calibri" w:hAnsi="Arial" w:cs="Arial"/>
          <w:b w:val="0"/>
          <w:bCs w:val="0"/>
          <w:sz w:val="24"/>
          <w:szCs w:val="24"/>
          <w:lang w:val="en-US" w:eastAsia="zh-CN"/>
        </w:rPr>
        <w:t>是</w:t>
      </w:r>
      <w:r>
        <w:rPr>
          <w:rFonts w:hint="default" w:ascii="Calibri" w:hAnsi="Arial" w:cs="Arial"/>
          <w:sz w:val="24"/>
          <w:szCs w:val="24"/>
          <w:lang w:val="en-US" w:eastAsia="zh-CN"/>
        </w:rPr>
        <w:t>在文件创建人和文件的阅读人之间</w:t>
      </w:r>
      <w:r>
        <w:rPr>
          <w:rFonts w:hint="eastAsia" w:ascii="Calibri" w:hAnsi="Arial" w:cs="Arial"/>
          <w:sz w:val="24"/>
          <w:szCs w:val="24"/>
          <w:lang w:val="en-US" w:eastAsia="zh-CN"/>
        </w:rPr>
        <w:t>形成虚拟链接的可证逻辑网络，</w:t>
      </w:r>
      <w:r>
        <w:rPr>
          <w:rFonts w:hint="default" w:ascii="Calibri" w:hAnsi="Arial" w:cs="Arial"/>
          <w:sz w:val="24"/>
          <w:szCs w:val="24"/>
          <w:lang w:val="en-US" w:eastAsia="zh-CN"/>
        </w:rPr>
        <w:t>提供创建人真实性证明和文件真实性证明</w:t>
      </w:r>
      <w:r>
        <w:rPr>
          <w:rFonts w:hint="eastAsia" w:ascii="Calibri" w:hAnsi="Arial" w:cs="Arial"/>
          <w:sz w:val="24"/>
          <w:szCs w:val="24"/>
          <w:lang w:val="en-US" w:eastAsia="zh-CN"/>
        </w:rPr>
        <w:t>，供</w:t>
      </w:r>
      <w:r>
        <w:rPr>
          <w:rFonts w:hint="default" w:ascii="Calibri" w:hAnsi="Arial" w:cs="Arial"/>
          <w:sz w:val="24"/>
          <w:szCs w:val="24"/>
          <w:lang w:val="en-US" w:eastAsia="zh-CN"/>
        </w:rPr>
        <w:t>阅读人</w:t>
      </w:r>
      <w:r>
        <w:rPr>
          <w:rFonts w:hint="eastAsia" w:ascii="Calibri" w:hAnsi="Arial" w:cs="Arial"/>
          <w:sz w:val="24"/>
          <w:szCs w:val="24"/>
          <w:lang w:val="en-US" w:eastAsia="zh-CN"/>
        </w:rPr>
        <w:t>用于是</w:t>
      </w:r>
      <w:r>
        <w:rPr>
          <w:rFonts w:hint="default" w:ascii="Calibri" w:hAnsi="Arial" w:cs="Arial"/>
          <w:sz w:val="24"/>
          <w:szCs w:val="24"/>
          <w:lang w:val="en-US" w:eastAsia="zh-CN"/>
        </w:rPr>
        <w:t>否打开文件</w:t>
      </w:r>
      <w:r>
        <w:rPr>
          <w:rFonts w:hint="eastAsia" w:ascii="Calibri" w:hAnsi="Arial" w:cs="Arial"/>
          <w:sz w:val="24"/>
          <w:szCs w:val="24"/>
          <w:lang w:val="en-US" w:eastAsia="zh-CN"/>
        </w:rPr>
        <w:t>，</w:t>
      </w:r>
      <w:r>
        <w:rPr>
          <w:rFonts w:hint="default" w:ascii="Calibri" w:hAnsi="Arial" w:cs="Arial"/>
          <w:sz w:val="24"/>
          <w:szCs w:val="24"/>
          <w:lang w:val="en-US" w:eastAsia="zh-CN"/>
        </w:rPr>
        <w:t>是否采信的依据。文件的加密分存储加密或传送加密。存储文件用阅读者自己的公钥加密，而传送文件用对方公钥加密。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由创建人提供：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creator</w:t>
      </w:r>
      <w:r>
        <w:rPr>
          <w:rFonts w:hint="eastAsia" w:ascii="Calibri" w:hAnsi="Arial" w:cs="Arial"/>
          <w:sz w:val="24"/>
          <w:szCs w:val="24"/>
          <w:lang w:val="en-US" w:eastAsia="zh-CN"/>
        </w:rPr>
        <w:t>(time)=(</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vertAlign w:val="subscript"/>
          <w:lang w:val="en-US" w:eastAsia="zh-CN"/>
        </w:rPr>
      </w:pPr>
      <w:r>
        <w:rPr>
          <w:rFonts w:hint="eastAsia" w:ascii="Calibri" w:hAnsi="Arial" w:cs="Arial"/>
          <w:sz w:val="24"/>
          <w:szCs w:val="24"/>
          <w:lang w:val="en-US" w:eastAsia="zh-CN"/>
        </w:rPr>
        <w:t>SIG</w:t>
      </w:r>
      <w:r>
        <w:rPr>
          <w:rFonts w:hint="eastAsia" w:ascii="Calibri" w:hAnsi="Arial" w:cs="Arial"/>
          <w:i/>
          <w:iCs/>
          <w:sz w:val="24"/>
          <w:szCs w:val="24"/>
          <w:vertAlign w:val="subscript"/>
          <w:lang w:val="en-US" w:eastAsia="zh-CN"/>
        </w:rPr>
        <w:t>creator</w:t>
      </w:r>
      <w:r>
        <w:rPr>
          <w:rFonts w:hint="eastAsia" w:ascii="Calibri" w:hAnsi="Arial" w:cs="Arial"/>
          <w:sz w:val="24"/>
          <w:szCs w:val="24"/>
          <w:lang w:val="en-US" w:eastAsia="zh-CN"/>
        </w:rPr>
        <w:t>(data)=(</w:t>
      </w:r>
      <w:r>
        <w:rPr>
          <w:rFonts w:hint="eastAsia" w:ascii="Calibri" w:hAnsi="Arial" w:cs="Arial"/>
          <w:i/>
          <w:iCs/>
          <w:sz w:val="24"/>
          <w:szCs w:val="24"/>
          <w:lang w:val="en-US" w:eastAsia="zh-CN"/>
        </w:rPr>
        <w:t>s</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w:t>
      </w:r>
      <w:r>
        <w:rPr>
          <w:rFonts w:hint="eastAsia" w:ascii="Calibri" w:hAnsi="Arial" w:cs="Arial"/>
          <w:i/>
          <w:iCs/>
          <w:sz w:val="24"/>
          <w:szCs w:val="24"/>
          <w:lang w:val="en-US" w:eastAsia="zh-CN"/>
        </w:rPr>
        <w:t>c</w:t>
      </w:r>
      <w:r>
        <w:rPr>
          <w:rFonts w:hint="eastAsia" w:ascii="Calibri" w:hAnsi="Arial" w:cs="Arial"/>
          <w:sz w:val="24"/>
          <w:szCs w:val="24"/>
          <w:vertAlign w:val="subscript"/>
          <w:lang w:val="en-US" w:eastAsia="zh-CN"/>
        </w:rPr>
        <w:t>1</w:t>
      </w:r>
      <w:r>
        <w:rPr>
          <w:rFonts w:hint="eastAsia" w:ascii="Calibri" w:hAnsi="Arial" w:cs="Arial"/>
          <w:sz w:val="24"/>
          <w:szCs w:val="24"/>
          <w:lang w:val="en-US" w:eastAsia="zh-CN"/>
        </w:rPr>
        <w:t>)=sign</w:t>
      </w:r>
      <w:r>
        <w:rPr>
          <w:rFonts w:hint="eastAsia" w:ascii="Calibri" w:hAnsi="Arial" w:cs="Arial"/>
          <w:sz w:val="24"/>
          <w:szCs w:val="24"/>
          <w:vertAlign w:val="subscript"/>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sz w:val="24"/>
          <w:szCs w:val="24"/>
          <w:vertAlign w:val="baseline"/>
          <w:lang w:val="en-US" w:eastAsia="zh-CN"/>
        </w:rPr>
      </w:pPr>
      <w:r>
        <w:rPr>
          <w:rFonts w:hint="eastAsia" w:ascii="Calibri" w:hAnsi="Arial" w:cs="Arial"/>
          <w:sz w:val="24"/>
          <w:szCs w:val="24"/>
          <w:vertAlign w:val="baseline"/>
          <w:lang w:val="en-US" w:eastAsia="zh-CN"/>
        </w:rPr>
        <w:t>如果文件需要加密，则：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center"/>
        <w:textAlignment w:val="auto"/>
        <w:outlineLvl w:val="9"/>
        <w:rPr>
          <w:rFonts w:hint="eastAsia" w:ascii="Calibri" w:hAnsi="Arial" w:cs="Arial"/>
          <w:sz w:val="24"/>
          <w:szCs w:val="24"/>
          <w:vertAlign w:val="baseline"/>
          <w:lang w:val="en-US" w:eastAsia="zh-CN"/>
        </w:rPr>
      </w:pPr>
      <w:r>
        <w:rPr>
          <w:rFonts w:hint="eastAsia" w:ascii="Calibri" w:hAnsi="Arial" w:cs="Arial"/>
          <w:i/>
          <w:iCs/>
          <w:sz w:val="24"/>
          <w:szCs w:val="24"/>
          <w:vertAlign w:val="baseline"/>
          <w:lang w:val="en-US" w:eastAsia="zh-CN"/>
        </w:rPr>
        <w:t>r</w:t>
      </w:r>
      <w:r>
        <w:rPr>
          <w:rFonts w:hint="eastAsia" w:ascii="Calibri" w:hAnsi="Arial" w:cs="Arial"/>
          <w:i w:val="0"/>
          <w:iCs w:val="0"/>
          <w:sz w:val="24"/>
          <w:szCs w:val="24"/>
          <w:vertAlign w:val="baseline"/>
          <w:lang w:val="en-US" w:eastAsia="zh-CN"/>
        </w:rPr>
        <w:t>G</w:t>
      </w:r>
      <w:r>
        <w:rPr>
          <w:rFonts w:hint="eastAsia" w:ascii="Calibri" w:hAnsi="Arial" w:cs="Arial"/>
          <w:sz w:val="24"/>
          <w:szCs w:val="24"/>
          <w:vertAlign w:val="baseline"/>
          <w:lang w:val="en-US" w:eastAsia="zh-CN"/>
        </w:rPr>
        <w:t>=key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center"/>
        <w:textAlignment w:val="auto"/>
        <w:outlineLvl w:val="9"/>
        <w:rPr>
          <w:rFonts w:hint="eastAsia" w:ascii="Calibri" w:hAnsi="Arial" w:cs="Arial"/>
          <w:sz w:val="24"/>
          <w:szCs w:val="24"/>
          <w:vertAlign w:val="baseline"/>
          <w:lang w:val="en-US" w:eastAsia="zh-CN"/>
        </w:rPr>
      </w:pPr>
      <w:r>
        <w:rPr>
          <w:rFonts w:hint="eastAsia" w:ascii="Calibri" w:hAnsi="Arial" w:cs="Arial"/>
          <w:sz w:val="24"/>
          <w:szCs w:val="24"/>
          <w:vertAlign w:val="baseline"/>
          <w:lang w:val="en-US" w:eastAsia="zh-CN"/>
        </w:rPr>
        <w:t>E</w:t>
      </w:r>
      <w:r>
        <w:rPr>
          <w:rFonts w:hint="eastAsia" w:ascii="Calibri" w:hAnsi="Arial" w:cs="Arial"/>
          <w:sz w:val="24"/>
          <w:szCs w:val="24"/>
          <w:vertAlign w:val="subscript"/>
          <w:lang w:val="en-US" w:eastAsia="zh-CN"/>
        </w:rPr>
        <w:t>key</w:t>
      </w:r>
      <w:r>
        <w:rPr>
          <w:rFonts w:hint="eastAsia" w:ascii="Calibri" w:hAnsi="Arial" w:cs="Arial"/>
          <w:sz w:val="24"/>
          <w:szCs w:val="24"/>
          <w:vertAlign w:val="baseline"/>
          <w:lang w:val="en-US" w:eastAsia="zh-CN"/>
        </w:rPr>
        <w:t>(data)=code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center"/>
        <w:textAlignment w:val="auto"/>
        <w:outlineLvl w:val="9"/>
        <w:rPr>
          <w:rFonts w:hint="default" w:ascii="Calibri" w:hAnsi="Arial" w:cs="Arial"/>
          <w:sz w:val="24"/>
          <w:szCs w:val="24"/>
          <w:vertAlign w:val="baseline"/>
          <w:lang w:val="en-US" w:eastAsia="zh-CN"/>
        </w:rPr>
      </w:pPr>
      <w:r>
        <w:rPr>
          <w:rFonts w:hint="eastAsia" w:ascii="Calibri" w:hAnsi="Arial" w:cs="Arial"/>
          <w:sz w:val="24"/>
          <w:szCs w:val="24"/>
          <w:vertAlign w:val="baseline"/>
          <w:lang w:val="en-US" w:eastAsia="zh-CN"/>
        </w:rPr>
        <w:t>ENC</w:t>
      </w:r>
      <w:r>
        <w:rPr>
          <w:rFonts w:hint="eastAsia" w:ascii="Calibri" w:hAnsi="Arial" w:cs="Arial"/>
          <w:i/>
          <w:iCs/>
          <w:sz w:val="24"/>
          <w:szCs w:val="24"/>
          <w:vertAlign w:val="subscript"/>
          <w:lang w:val="en-US" w:eastAsia="zh-CN"/>
        </w:rPr>
        <w:t>READER</w:t>
      </w:r>
      <w:r>
        <w:rPr>
          <w:rFonts w:hint="eastAsia" w:ascii="Calibri" w:hAnsi="Arial" w:cs="Arial"/>
          <w:i w:val="0"/>
          <w:iCs w:val="0"/>
          <w:sz w:val="24"/>
          <w:szCs w:val="24"/>
          <w:vertAlign w:val="baseline"/>
          <w:lang w:val="en-US" w:eastAsia="zh-CN"/>
        </w:rPr>
        <w:t>(</w:t>
      </w:r>
      <w:r>
        <w:rPr>
          <w:rFonts w:hint="eastAsia" w:ascii="Calibri" w:hAnsi="Arial" w:cs="Arial"/>
          <w:sz w:val="24"/>
          <w:szCs w:val="24"/>
          <w:vertAlign w:val="baseline"/>
          <w:lang w:val="en-US" w:eastAsia="zh-CN"/>
        </w:rPr>
        <w:t>key)=</w:t>
      </w:r>
      <w:r>
        <w:rPr>
          <w:rFonts w:hint="default" w:ascii="Calibri" w:hAnsi="Arial" w:cs="Arial"/>
          <w:sz w:val="24"/>
          <w:szCs w:val="24"/>
          <w:vertAlign w:val="baseline"/>
          <w:lang w:val="en-US" w:eastAsia="zh-CN"/>
        </w:rPr>
        <w:t>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center"/>
        <w:textAlignment w:val="auto"/>
        <w:outlineLvl w:val="9"/>
        <w:rPr>
          <w:rFonts w:hint="eastAsia" w:ascii="Calibri" w:hAnsi="Arial" w:cs="Arial"/>
          <w:sz w:val="24"/>
          <w:szCs w:val="24"/>
          <w:vertAlign w:val="baseline"/>
          <w:lang w:val="en-US" w:eastAsia="zh-CN"/>
        </w:rPr>
      </w:pPr>
      <w:r>
        <w:rPr>
          <w:rFonts w:hint="eastAsia" w:ascii="Calibri" w:hAnsi="Arial" w:cs="Arial"/>
          <w:sz w:val="24"/>
          <w:szCs w:val="24"/>
          <w:vertAlign w:val="baseline"/>
          <w:lang w:val="en-US" w:eastAsia="zh-CN"/>
        </w:rPr>
        <w:t>msg={code，</w:t>
      </w:r>
      <w:r>
        <w:rPr>
          <w:rFonts w:hint="default" w:ascii="Calibri" w:hAnsi="Arial" w:cs="Arial"/>
          <w:sz w:val="24"/>
          <w:szCs w:val="24"/>
          <w:vertAlign w:val="baseline"/>
          <w:lang w:val="en-US" w:eastAsia="zh-CN"/>
        </w:rPr>
        <w:t>β</w:t>
      </w:r>
      <w:r>
        <w:rPr>
          <w:rFonts w:hint="eastAsia" w:ascii="Calibri" w:hAnsi="Arial" w:cs="Arial"/>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sz w:val="24"/>
          <w:szCs w:val="24"/>
          <w:vertAlign w:val="baseline"/>
          <w:lang w:val="en-US" w:eastAsia="zh-CN"/>
        </w:rPr>
      </w:pPr>
      <w:r>
        <w:rPr>
          <w:rFonts w:hint="eastAsia" w:ascii="Calibri" w:hAnsi="Arial" w:cs="Arial"/>
          <w:sz w:val="24"/>
          <w:szCs w:val="24"/>
          <w:vertAlign w:val="baseline"/>
          <w:lang w:val="en-US" w:eastAsia="zh-CN"/>
        </w:rPr>
        <w:t>如果文件时加了密的，那阅读者首先进行脱密（只有指定的阅读者才能脱密）：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vertAlign w:val="baseline"/>
          <w:lang w:val="en-US" w:eastAsia="zh-CN"/>
        </w:rPr>
      </w:pPr>
      <w:r>
        <w:rPr>
          <w:rFonts w:hint="eastAsia" w:ascii="Calibri" w:hAnsi="Arial" w:cs="Arial"/>
          <w:sz w:val="24"/>
          <w:szCs w:val="24"/>
          <w:vertAlign w:val="baseline"/>
          <w:lang w:val="en-US" w:eastAsia="zh-CN"/>
        </w:rPr>
        <w:t>DNC</w:t>
      </w:r>
      <w:r>
        <w:rPr>
          <w:rFonts w:hint="eastAsia" w:ascii="Calibri" w:hAnsi="Arial" w:cs="Arial"/>
          <w:i/>
          <w:iCs/>
          <w:sz w:val="24"/>
          <w:szCs w:val="24"/>
          <w:vertAlign w:val="subscript"/>
          <w:lang w:val="en-US" w:eastAsia="zh-CN"/>
        </w:rPr>
        <w:t>reader</w:t>
      </w:r>
      <w:r>
        <w:rPr>
          <w:rFonts w:hint="eastAsia" w:ascii="Calibri" w:hAnsi="Arial" w:cs="Arial"/>
          <w:sz w:val="24"/>
          <w:szCs w:val="24"/>
          <w:vertAlign w:val="baseline"/>
          <w:lang w:val="en-US" w:eastAsia="zh-CN"/>
        </w:rPr>
        <w:t>(</w:t>
      </w:r>
      <w:r>
        <w:rPr>
          <w:rFonts w:hint="default" w:ascii="Calibri" w:hAnsi="Arial" w:cs="Arial"/>
          <w:sz w:val="24"/>
          <w:szCs w:val="24"/>
          <w:vertAlign w:val="baseline"/>
          <w:lang w:val="en-US" w:eastAsia="zh-CN"/>
        </w:rPr>
        <w:t>β</w:t>
      </w:r>
      <w:r>
        <w:rPr>
          <w:rFonts w:hint="eastAsia" w:ascii="Calibri" w:hAnsi="Arial" w:cs="Arial"/>
          <w:sz w:val="24"/>
          <w:szCs w:val="24"/>
          <w:vertAlign w:val="baseline"/>
          <w:lang w:val="en-US" w:eastAsia="zh-CN"/>
        </w:rPr>
        <w:t>)=key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Calibri" w:hAnsi="Arial" w:cs="Arial"/>
          <w:sz w:val="24"/>
          <w:szCs w:val="24"/>
          <w:vertAlign w:val="baseline"/>
          <w:lang w:val="en-US" w:eastAsia="zh-CN"/>
        </w:rPr>
      </w:pPr>
      <w:r>
        <w:rPr>
          <w:rFonts w:hint="eastAsia" w:ascii="Calibri" w:hAnsi="Arial" w:cs="Arial"/>
          <w:sz w:val="24"/>
          <w:szCs w:val="24"/>
          <w:vertAlign w:val="baseline"/>
          <w:lang w:val="en-US" w:eastAsia="zh-CN"/>
        </w:rPr>
        <w:t>D</w:t>
      </w:r>
      <w:r>
        <w:rPr>
          <w:rFonts w:hint="eastAsia" w:ascii="Calibri" w:hAnsi="Arial" w:cs="Arial"/>
          <w:sz w:val="24"/>
          <w:szCs w:val="24"/>
          <w:vertAlign w:val="subscript"/>
          <w:lang w:val="en-US" w:eastAsia="zh-CN"/>
        </w:rPr>
        <w:t>key</w:t>
      </w:r>
      <w:r>
        <w:rPr>
          <w:rFonts w:hint="eastAsia" w:ascii="Calibri" w:hAnsi="Arial" w:cs="Arial"/>
          <w:sz w:val="24"/>
          <w:szCs w:val="24"/>
          <w:vertAlign w:val="baseline"/>
          <w:lang w:val="en-US" w:eastAsia="zh-CN"/>
        </w:rPr>
        <w:t>(code)=data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default" w:ascii="Calibri" w:hAnsi="Arial" w:cs="Arial"/>
          <w:sz w:val="24"/>
          <w:szCs w:val="24"/>
          <w:vertAlign w:val="baseline"/>
          <w:lang w:val="en-US" w:eastAsia="zh-CN"/>
        </w:rPr>
      </w:pPr>
      <w:r>
        <w:rPr>
          <w:rFonts w:hint="default" w:ascii="Calibri" w:hAnsi="Arial" w:cs="Arial"/>
          <w:sz w:val="24"/>
          <w:szCs w:val="24"/>
          <w:vertAlign w:val="baseline"/>
          <w:lang w:val="en-US" w:eastAsia="zh-CN"/>
        </w:rPr>
        <w:t>由阅读人检查创建人的真实性，对打开文件与否做出决定：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default" w:ascii="Calibri" w:hAnsi="Arial" w:cs="Arial"/>
          <w:sz w:val="24"/>
          <w:szCs w:val="24"/>
          <w:vertAlign w:val="baseline"/>
          <w:lang w:val="en-US" w:eastAsia="zh-CN"/>
        </w:rPr>
      </w:pPr>
      <w:r>
        <w:rPr>
          <w:rFonts w:hint="default" w:ascii="Calibri" w:hAnsi="Arial" w:cs="Arial"/>
          <w:sz w:val="24"/>
          <w:szCs w:val="24"/>
          <w:vertAlign w:val="baseline"/>
          <w:lang w:val="en-US" w:eastAsia="zh-CN"/>
        </w:rPr>
        <w:t>VER</w:t>
      </w:r>
      <w:r>
        <w:rPr>
          <w:rFonts w:hint="default" w:ascii="Calibri" w:hAnsi="Arial" w:cs="Arial"/>
          <w:i/>
          <w:iCs/>
          <w:sz w:val="24"/>
          <w:szCs w:val="24"/>
          <w:vertAlign w:val="subscript"/>
          <w:lang w:val="en-US" w:eastAsia="zh-CN"/>
        </w:rPr>
        <w:t>CREATOR</w:t>
      </w:r>
      <w:r>
        <w:rPr>
          <w:rFonts w:hint="default" w:ascii="Calibri" w:hAnsi="Arial" w:cs="Arial"/>
          <w:sz w:val="24"/>
          <w:szCs w:val="24"/>
          <w:vertAlign w:val="baseline"/>
          <w:lang w:val="en-US" w:eastAsia="zh-CN"/>
        </w:rPr>
        <w:t>(time,</w:t>
      </w:r>
      <w:r>
        <w:rPr>
          <w:rFonts w:hint="default" w:ascii="Calibri" w:hAnsi="Arial" w:cs="Arial"/>
          <w:i/>
          <w:iCs/>
          <w:sz w:val="24"/>
          <w:szCs w:val="24"/>
          <w:vertAlign w:val="baseline"/>
          <w:lang w:val="en-US" w:eastAsia="zh-CN"/>
        </w:rPr>
        <w:t>s</w:t>
      </w:r>
      <w:r>
        <w:rPr>
          <w:rFonts w:hint="default" w:ascii="Calibri" w:hAnsi="Arial" w:cs="Arial"/>
          <w:sz w:val="24"/>
          <w:szCs w:val="24"/>
          <w:vertAlign w:val="subscript"/>
          <w:lang w:val="en-US" w:eastAsia="zh-CN"/>
        </w:rPr>
        <w:t>1</w:t>
      </w:r>
      <w:r>
        <w:rPr>
          <w:rFonts w:hint="default" w:ascii="Calibri" w:hAnsi="Arial" w:cs="Arial"/>
          <w:sz w:val="24"/>
          <w:szCs w:val="24"/>
          <w:vertAlign w:val="baseline"/>
          <w:lang w:val="en-US" w:eastAsia="zh-CN"/>
        </w:rPr>
        <w:t>)=</w:t>
      </w:r>
      <w:r>
        <w:rPr>
          <w:rFonts w:hint="default" w:ascii="Calibri" w:hAnsi="Arial" w:cs="Arial"/>
          <w:i/>
          <w:iCs/>
          <w:sz w:val="24"/>
          <w:szCs w:val="24"/>
          <w:vertAlign w:val="baseline"/>
          <w:lang w:val="en-US" w:eastAsia="zh-CN"/>
        </w:rPr>
        <w:t>c</w:t>
      </w:r>
      <w:r>
        <w:rPr>
          <w:rFonts w:hint="default" w:ascii="Calibri" w:hAnsi="Arial" w:cs="Arial"/>
          <w:sz w:val="24"/>
          <w:szCs w:val="24"/>
          <w:vertAlign w:val="subscript"/>
          <w:lang w:val="en-US" w:eastAsia="zh-CN"/>
        </w:rPr>
        <w:t>1</w:t>
      </w:r>
      <w:r>
        <w:rPr>
          <w:rFonts w:hint="default" w:ascii="Calibri" w:hAnsi="Arial" w:cs="Arial"/>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default" w:ascii="Calibri" w:hAnsi="Arial" w:cs="Arial"/>
          <w:sz w:val="24"/>
          <w:szCs w:val="24"/>
          <w:vertAlign w:val="baseline"/>
          <w:lang w:val="en-US" w:eastAsia="zh-CN"/>
        </w:rPr>
      </w:pPr>
      <w:r>
        <w:rPr>
          <w:rFonts w:hint="default" w:ascii="Calibri" w:hAnsi="Arial" w:cs="Arial"/>
          <w:sz w:val="24"/>
          <w:szCs w:val="24"/>
          <w:vertAlign w:val="baseline"/>
          <w:lang w:val="en-US" w:eastAsia="zh-CN"/>
        </w:rPr>
        <w:t>由阅读人检查文件的真实性，对读不读文件做出决定：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alibri" w:hAnsi="Arial" w:cs="Arial"/>
          <w:sz w:val="24"/>
          <w:szCs w:val="24"/>
          <w:lang w:val="en-US" w:eastAsia="zh-CN"/>
        </w:rPr>
      </w:pPr>
      <w:r>
        <w:rPr>
          <w:rFonts w:hint="default" w:ascii="Calibri" w:hAnsi="Arial" w:cs="Arial"/>
          <w:sz w:val="24"/>
          <w:szCs w:val="24"/>
          <w:vertAlign w:val="baseline"/>
          <w:lang w:val="en-US" w:eastAsia="zh-CN"/>
        </w:rPr>
        <w:t>VER</w:t>
      </w:r>
      <w:r>
        <w:rPr>
          <w:rFonts w:hint="default" w:ascii="Calibri" w:hAnsi="Arial" w:cs="Arial"/>
          <w:i/>
          <w:iCs/>
          <w:sz w:val="24"/>
          <w:szCs w:val="24"/>
          <w:vertAlign w:val="subscript"/>
          <w:lang w:val="en-US" w:eastAsia="zh-CN"/>
        </w:rPr>
        <w:t>CREATOR</w:t>
      </w:r>
      <w:r>
        <w:rPr>
          <w:rFonts w:hint="default" w:ascii="Calibri" w:hAnsi="Arial" w:cs="Arial"/>
          <w:sz w:val="24"/>
          <w:szCs w:val="24"/>
          <w:vertAlign w:val="baseline"/>
          <w:lang w:val="en-US" w:eastAsia="zh-CN"/>
        </w:rPr>
        <w:t>(data,</w:t>
      </w:r>
      <w:r>
        <w:rPr>
          <w:rFonts w:hint="default" w:ascii="Calibri" w:hAnsi="Arial" w:cs="Arial"/>
          <w:i/>
          <w:iCs/>
          <w:sz w:val="24"/>
          <w:szCs w:val="24"/>
          <w:vertAlign w:val="baseline"/>
          <w:lang w:val="en-US" w:eastAsia="zh-CN"/>
        </w:rPr>
        <w:t>s</w:t>
      </w:r>
      <w:r>
        <w:rPr>
          <w:rFonts w:hint="default" w:ascii="Calibri" w:hAnsi="Arial" w:cs="Arial"/>
          <w:sz w:val="24"/>
          <w:szCs w:val="24"/>
          <w:vertAlign w:val="subscript"/>
          <w:lang w:val="en-US" w:eastAsia="zh-CN"/>
        </w:rPr>
        <w:t>2</w:t>
      </w:r>
      <w:r>
        <w:rPr>
          <w:rFonts w:hint="default" w:ascii="Calibri" w:hAnsi="Arial" w:cs="Arial"/>
          <w:sz w:val="24"/>
          <w:szCs w:val="24"/>
          <w:vertAlign w:val="baseline"/>
          <w:lang w:val="en-US" w:eastAsia="zh-CN"/>
        </w:rPr>
        <w:t>)=</w:t>
      </w:r>
      <w:r>
        <w:rPr>
          <w:rFonts w:hint="default" w:ascii="Calibri" w:hAnsi="Arial" w:cs="Arial"/>
          <w:i/>
          <w:iCs/>
          <w:sz w:val="24"/>
          <w:szCs w:val="24"/>
          <w:vertAlign w:val="baseline"/>
          <w:lang w:val="en-US" w:eastAsia="zh-CN"/>
        </w:rPr>
        <w:t>c</w:t>
      </w:r>
      <w:r>
        <w:rPr>
          <w:rFonts w:hint="default" w:ascii="Calibri" w:hAnsi="Arial" w:cs="Arial"/>
          <w:sz w:val="24"/>
          <w:szCs w:val="24"/>
          <w:vertAlign w:val="subscript"/>
          <w:lang w:val="en-US" w:eastAsia="zh-CN"/>
        </w:rPr>
        <w:t>2</w:t>
      </w:r>
      <w:r>
        <w:rPr>
          <w:rFonts w:hint="default" w:ascii="Calibri" w:hAnsi="Arial" w:cs="Arial"/>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vertAlign w:val="baseline"/>
          <w:lang w:val="en-US" w:eastAsia="zh-CN"/>
        </w:rPr>
        <w:t>7网际安全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default" w:ascii="Calibri" w:hAnsi="Arial" w:cs="Arial"/>
          <w:sz w:val="24"/>
          <w:szCs w:val="24"/>
        </w:rPr>
      </w:pPr>
      <w:r>
        <w:rPr>
          <w:rFonts w:hint="eastAsia" w:ascii="Calibri" w:hAnsi="Arial" w:cs="Arial"/>
          <w:sz w:val="24"/>
          <w:szCs w:val="24"/>
          <w:lang w:val="en-US" w:eastAsia="zh-CN"/>
        </w:rPr>
        <w:t>通过多年的摸索和发展，对物联网属性逐步有了比较清晰的理解：实体安全的本质是“实体”真实性的证明，证明的出发点是“</w:t>
      </w:r>
      <w:r>
        <w:rPr>
          <w:rFonts w:hint="default" w:ascii="Calibri" w:hAnsi="Arial" w:cs="Arial"/>
          <w:sz w:val="24"/>
          <w:szCs w:val="24"/>
        </w:rPr>
        <w:t>互相怀疑</w:t>
      </w:r>
      <w:r>
        <w:rPr>
          <w:rFonts w:hint="eastAsia" w:ascii="Calibri" w:hAnsi="Arial" w:cs="Arial"/>
          <w:sz w:val="24"/>
          <w:szCs w:val="24"/>
          <w:lang w:eastAsia="zh-CN"/>
        </w:rPr>
        <w:t>”；</w:t>
      </w:r>
      <w:r>
        <w:rPr>
          <w:rFonts w:hint="eastAsia" w:ascii="Calibri" w:hAnsi="Arial" w:cs="Arial"/>
          <w:sz w:val="24"/>
          <w:szCs w:val="24"/>
          <w:lang w:val="en-US" w:eastAsia="zh-CN"/>
        </w:rPr>
        <w:t>证明的</w:t>
      </w:r>
      <w:r>
        <w:rPr>
          <w:rFonts w:hint="default" w:ascii="Calibri" w:hAnsi="Arial" w:cs="Arial"/>
          <w:sz w:val="24"/>
          <w:szCs w:val="24"/>
        </w:rPr>
        <w:t>目的</w:t>
      </w:r>
      <w:r>
        <w:rPr>
          <w:rFonts w:hint="eastAsia" w:ascii="Calibri" w:hAnsi="Arial" w:cs="Arial"/>
          <w:sz w:val="24"/>
          <w:szCs w:val="24"/>
          <w:lang w:val="en-US" w:eastAsia="zh-CN"/>
        </w:rPr>
        <w:t>是为了</w:t>
      </w:r>
      <w:r>
        <w:rPr>
          <w:rFonts w:hint="default" w:ascii="Calibri" w:hAnsi="Arial" w:cs="Arial"/>
          <w:sz w:val="24"/>
          <w:szCs w:val="24"/>
        </w:rPr>
        <w:t>实施自主可控</w:t>
      </w:r>
      <w:r>
        <w:rPr>
          <w:rFonts w:hint="eastAsia" w:ascii="Calibri" w:hAnsi="Arial" w:cs="Arial"/>
          <w:sz w:val="24"/>
          <w:szCs w:val="24"/>
          <w:lang w:val="en-US" w:eastAsia="zh-CN"/>
        </w:rPr>
        <w:t>策略</w:t>
      </w:r>
      <w:r>
        <w:rPr>
          <w:rFonts w:hint="default" w:ascii="Calibri" w:hAnsi="Arial" w:cs="Arial"/>
          <w:sz w:val="24"/>
          <w:szCs w:val="24"/>
        </w:rPr>
        <w:t>；</w:t>
      </w:r>
      <w:r>
        <w:rPr>
          <w:rFonts w:hint="eastAsia" w:ascii="Calibri" w:hAnsi="Arial" w:cs="Arial"/>
          <w:sz w:val="24"/>
          <w:szCs w:val="24"/>
          <w:lang w:val="en-US" w:eastAsia="zh-CN"/>
        </w:rPr>
        <w:t>证明的方法是</w:t>
      </w:r>
      <w:r>
        <w:rPr>
          <w:rFonts w:hint="default" w:ascii="Calibri" w:hAnsi="Arial" w:cs="Arial"/>
          <w:sz w:val="24"/>
          <w:szCs w:val="24"/>
        </w:rPr>
        <w:t>基于证据的当场证明</w:t>
      </w:r>
      <w:r>
        <w:rPr>
          <w:rFonts w:hint="eastAsia" w:ascii="Calibri" w:hAnsi="Arial" w:cs="Arial"/>
          <w:sz w:val="24"/>
          <w:szCs w:val="24"/>
          <w:lang w:eastAsia="zh-CN"/>
        </w:rPr>
        <w:t>；</w:t>
      </w:r>
      <w:r>
        <w:rPr>
          <w:rFonts w:hint="eastAsia" w:ascii="Calibri" w:hAnsi="Arial" w:cs="Arial"/>
          <w:sz w:val="24"/>
          <w:szCs w:val="24"/>
          <w:lang w:val="en-US" w:eastAsia="zh-CN"/>
        </w:rPr>
        <w:t>证明的实现是数学方法的正面证明与反面验证，其数学方法是基于标识的公钥体制。</w:t>
      </w:r>
      <w:r>
        <w:rPr>
          <w:rFonts w:hint="eastAsia" w:ascii="Calibri" w:hAnsi="Arial" w:cs="Arial"/>
          <w:b w:val="0"/>
          <w:bCs w:val="0"/>
          <w:sz w:val="24"/>
          <w:szCs w:val="24"/>
          <w:vertAlign w:val="baseline"/>
          <w:lang w:val="en-US" w:eastAsia="zh-CN"/>
        </w:rPr>
        <w:t>物联网在</w:t>
      </w:r>
      <w:r>
        <w:rPr>
          <w:rFonts w:hint="default" w:ascii="Calibri" w:hAnsi="Arial" w:eastAsia="宋体" w:cs="Arial"/>
          <w:b w:val="0"/>
          <w:bCs w:val="0"/>
          <w:sz w:val="24"/>
          <w:szCs w:val="24"/>
          <w:vertAlign w:val="baseline"/>
          <w:lang w:val="en-US" w:eastAsia="zh-CN"/>
        </w:rPr>
        <w:t>实体</w:t>
      </w:r>
      <w:r>
        <w:rPr>
          <w:rFonts w:hint="eastAsia" w:ascii="Calibri" w:hAnsi="Arial" w:cs="Arial"/>
          <w:b w:val="0"/>
          <w:bCs w:val="0"/>
          <w:sz w:val="24"/>
          <w:szCs w:val="24"/>
          <w:vertAlign w:val="baseline"/>
          <w:lang w:val="en-US" w:eastAsia="zh-CN"/>
        </w:rPr>
        <w:t>之间</w:t>
      </w:r>
      <w:r>
        <w:rPr>
          <w:rFonts w:hint="default" w:ascii="Calibri" w:hAnsi="Arial" w:eastAsia="宋体" w:cs="Arial"/>
          <w:b w:val="0"/>
          <w:bCs w:val="0"/>
          <w:sz w:val="24"/>
          <w:szCs w:val="24"/>
          <w:vertAlign w:val="baseline"/>
          <w:lang w:val="en-US" w:eastAsia="zh-CN"/>
        </w:rPr>
        <w:t>构成</w:t>
      </w:r>
      <w:r>
        <w:rPr>
          <w:rFonts w:hint="eastAsia" w:ascii="Calibri" w:hAnsi="Arial" w:cs="Arial"/>
          <w:b w:val="0"/>
          <w:bCs w:val="0"/>
          <w:sz w:val="24"/>
          <w:szCs w:val="24"/>
          <w:vertAlign w:val="baseline"/>
          <w:lang w:val="en-US" w:eastAsia="zh-CN"/>
        </w:rPr>
        <w:t>平面格状化可证网络</w:t>
      </w:r>
      <w:r>
        <w:rPr>
          <w:rFonts w:hint="default" w:ascii="Calibri" w:hAnsi="Arial" w:eastAsia="宋体" w:cs="Arial"/>
          <w:b w:val="0"/>
          <w:bCs w:val="0"/>
          <w:sz w:val="24"/>
          <w:szCs w:val="24"/>
          <w:vertAlign w:val="baseline"/>
          <w:lang w:val="en-US" w:eastAsia="zh-CN"/>
        </w:rPr>
        <w:t>，</w:t>
      </w:r>
      <w:r>
        <w:rPr>
          <w:rFonts w:hint="eastAsia" w:ascii="Calibri" w:hAnsi="Arial" w:cs="Arial"/>
          <w:b w:val="0"/>
          <w:bCs w:val="0"/>
          <w:sz w:val="24"/>
          <w:szCs w:val="24"/>
          <w:vertAlign w:val="baseline"/>
          <w:lang w:val="en-US" w:eastAsia="zh-CN"/>
        </w:rPr>
        <w:t>必须解决</w:t>
      </w:r>
      <w:r>
        <w:rPr>
          <w:rFonts w:hint="eastAsia" w:ascii="Calibri" w:hAnsi="Arial" w:cs="Arial"/>
          <w:sz w:val="24"/>
          <w:szCs w:val="24"/>
          <w:lang w:val="en-US" w:eastAsia="zh-CN"/>
        </w:rPr>
        <w:t>鉴别所用私钥的规模化的分发</w:t>
      </w:r>
      <w:r>
        <w:rPr>
          <w:rFonts w:hint="eastAsia" w:ascii="Calibri" w:hAnsi="Arial" w:cs="Arial"/>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b w:val="0"/>
          <w:bCs w:val="0"/>
          <w:sz w:val="24"/>
          <w:szCs w:val="24"/>
          <w:vertAlign w:val="baseline"/>
          <w:lang w:val="en-US" w:eastAsia="zh-CN"/>
        </w:rPr>
      </w:pPr>
      <w:r>
        <w:rPr>
          <w:rFonts w:hint="eastAsia" w:ascii="Calibri" w:hAnsi="Arial" w:cs="Arial"/>
          <w:b w:val="0"/>
          <w:bCs w:val="0"/>
          <w:sz w:val="24"/>
          <w:szCs w:val="24"/>
          <w:vertAlign w:val="baseline"/>
          <w:lang w:val="en-US" w:eastAsia="zh-CN"/>
        </w:rPr>
        <w:t>如果孤立的实体构成物联网，那么，实体和实体之间就构成事联网。物联网和事联网都是虚拟网络，事联网有些像量子纠缠。量子纠缠是在两个量子之间发生相同的反应，即对等物理现象；而在事联网中，一端实体发生的正过程，在另一端实体中则产生逆过程，这就是证明过程和验证过程，即不对等逻辑现象。事联网在</w:t>
      </w:r>
      <w:r>
        <w:rPr>
          <w:rFonts w:hint="default" w:ascii="Calibri" w:hAnsi="Arial" w:eastAsia="宋体" w:cs="Arial"/>
          <w:b w:val="0"/>
          <w:bCs w:val="0"/>
          <w:sz w:val="24"/>
          <w:szCs w:val="24"/>
          <w:vertAlign w:val="baseline"/>
          <w:lang w:val="en-US" w:eastAsia="zh-CN"/>
        </w:rPr>
        <w:t>事件</w:t>
      </w:r>
      <w:r>
        <w:rPr>
          <w:rFonts w:hint="eastAsia" w:ascii="Calibri" w:hAnsi="Arial" w:cs="Arial"/>
          <w:b w:val="0"/>
          <w:bCs w:val="0"/>
          <w:sz w:val="24"/>
          <w:szCs w:val="24"/>
          <w:vertAlign w:val="baseline"/>
          <w:lang w:val="en-US" w:eastAsia="zh-CN"/>
        </w:rPr>
        <w:t>之间</w:t>
      </w:r>
      <w:r>
        <w:rPr>
          <w:rFonts w:hint="default" w:ascii="Calibri" w:hAnsi="Arial" w:eastAsia="宋体" w:cs="Arial"/>
          <w:b w:val="0"/>
          <w:bCs w:val="0"/>
          <w:sz w:val="24"/>
          <w:szCs w:val="24"/>
          <w:vertAlign w:val="baseline"/>
          <w:lang w:val="en-US" w:eastAsia="zh-CN"/>
        </w:rPr>
        <w:t>构成</w:t>
      </w:r>
      <w:r>
        <w:rPr>
          <w:rFonts w:hint="eastAsia" w:ascii="Calibri" w:hAnsi="Arial" w:cs="Arial"/>
          <w:b w:val="0"/>
          <w:bCs w:val="0"/>
          <w:sz w:val="24"/>
          <w:szCs w:val="24"/>
          <w:vertAlign w:val="baseline"/>
          <w:lang w:val="en-US" w:eastAsia="zh-CN"/>
        </w:rPr>
        <w:t>平面的格状化可证网络</w:t>
      </w:r>
      <w:r>
        <w:rPr>
          <w:rFonts w:hint="default" w:ascii="Calibri" w:hAnsi="Arial" w:eastAsia="宋体" w:cs="Arial"/>
          <w:b w:val="0"/>
          <w:bCs w:val="0"/>
          <w:sz w:val="24"/>
          <w:szCs w:val="24"/>
          <w:vertAlign w:val="baseline"/>
          <w:lang w:val="en-US" w:eastAsia="zh-CN"/>
        </w:rPr>
        <w:t>。</w:t>
      </w:r>
      <w:r>
        <w:rPr>
          <w:rFonts w:hint="eastAsia" w:ascii="Calibri" w:hAnsi="Arial" w:cs="Arial"/>
          <w:sz w:val="24"/>
          <w:szCs w:val="24"/>
          <w:lang w:val="en-US" w:eastAsia="zh-CN"/>
        </w:rPr>
        <w:t>事联网包括很多不同类型、不同业务范畴的事件，即包括了很多虚拟网。在不同事件之间形成复杂的链接关系，但是将事联网分解成独立的虚拟网时，很容易找到解决方案。</w:t>
      </w:r>
      <w:r>
        <w:rPr>
          <w:rFonts w:hint="eastAsia" w:ascii="Calibri" w:hAnsi="Arial" w:cs="Arial"/>
          <w:b w:val="0"/>
          <w:bCs w:val="0"/>
          <w:sz w:val="24"/>
          <w:szCs w:val="24"/>
          <w:vertAlign w:val="baseline"/>
          <w:lang w:val="en-US" w:eastAsia="zh-CN"/>
        </w:rPr>
        <w:t>如果</w:t>
      </w:r>
      <w:r>
        <w:rPr>
          <w:rFonts w:hint="default" w:ascii="Calibri" w:hAnsi="Arial" w:eastAsia="宋体" w:cs="Arial"/>
          <w:b w:val="0"/>
          <w:bCs w:val="0"/>
          <w:sz w:val="24"/>
          <w:szCs w:val="24"/>
          <w:vertAlign w:val="baseline"/>
          <w:lang w:val="en-US" w:eastAsia="zh-CN"/>
        </w:rPr>
        <w:t>物联网中的</w:t>
      </w:r>
      <w:r>
        <w:rPr>
          <w:rFonts w:hint="eastAsia" w:ascii="Calibri" w:hAnsi="Arial" w:cs="Arial"/>
          <w:b w:val="0"/>
          <w:bCs w:val="0"/>
          <w:sz w:val="24"/>
          <w:szCs w:val="24"/>
          <w:vertAlign w:val="baseline"/>
          <w:lang w:val="en-US" w:eastAsia="zh-CN"/>
        </w:rPr>
        <w:t>任意实体，均能被证明或验证其真实性；如果事联网</w:t>
      </w:r>
      <w:r>
        <w:rPr>
          <w:rFonts w:hint="default" w:ascii="Calibri" w:hAnsi="Arial" w:eastAsia="宋体" w:cs="Arial"/>
          <w:b w:val="0"/>
          <w:bCs w:val="0"/>
          <w:sz w:val="24"/>
          <w:szCs w:val="24"/>
          <w:vertAlign w:val="baseline"/>
          <w:lang w:val="en-US" w:eastAsia="zh-CN"/>
        </w:rPr>
        <w:t>中</w:t>
      </w:r>
      <w:r>
        <w:rPr>
          <w:rFonts w:hint="eastAsia" w:ascii="Calibri" w:hAnsi="Arial" w:cs="Arial"/>
          <w:b w:val="0"/>
          <w:bCs w:val="0"/>
          <w:sz w:val="24"/>
          <w:szCs w:val="24"/>
          <w:vertAlign w:val="baseline"/>
          <w:lang w:val="en-US" w:eastAsia="zh-CN"/>
        </w:rPr>
        <w:t>的任何事件，也均能被证明其真实性，那么我们就可以说，这就是总体安全的最终解决方案。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b w:val="0"/>
          <w:bCs w:val="0"/>
          <w:sz w:val="24"/>
          <w:szCs w:val="24"/>
          <w:vertAlign w:val="baseline"/>
          <w:lang w:val="en-US" w:eastAsia="zh-CN"/>
        </w:rPr>
      </w:pPr>
      <w:r>
        <w:rPr>
          <w:rFonts w:hint="eastAsia" w:ascii="Calibri" w:hAnsi="Arial" w:cs="Arial"/>
          <w:b w:val="0"/>
          <w:bCs w:val="0"/>
          <w:sz w:val="24"/>
          <w:szCs w:val="24"/>
          <w:vertAlign w:val="baseline"/>
          <w:lang w:val="en-US" w:eastAsia="zh-CN"/>
        </w:rPr>
        <w:t>事件有单一事件、关联事件、复合事件。如果能够把关联事件和复合事件有机地分类为单一事件，安全性证明就变得简单易行。事件的鉴别是以分类学为基础的，因此对事件的分类问题在安全性证明中，特别是在总体解决方案的设计中占有非常重要的地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b w:val="0"/>
          <w:bCs w:val="0"/>
          <w:sz w:val="24"/>
          <w:szCs w:val="24"/>
          <w:vertAlign w:val="baseline"/>
          <w:lang w:val="en-US" w:eastAsia="zh-CN"/>
        </w:rPr>
      </w:pPr>
      <w:r>
        <w:rPr>
          <w:rFonts w:hint="eastAsia" w:ascii="Calibri" w:hAnsi="Arial" w:cs="Arial"/>
          <w:b w:val="0"/>
          <w:bCs w:val="0"/>
          <w:sz w:val="24"/>
          <w:szCs w:val="24"/>
          <w:vertAlign w:val="baseline"/>
          <w:lang w:val="en-US" w:eastAsia="zh-CN"/>
        </w:rPr>
        <w:t>对实体、对事件鉴别的目的是为了实现自主可控。自主可控是新型网际空间中的新的安全原则，应从传统的他主可控（强制控制）的模式中解脱出来。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eastAsia" w:ascii="Calibri" w:hAnsi="Arial" w:cs="Arial"/>
          <w:b w:val="0"/>
          <w:bCs w:val="0"/>
          <w:sz w:val="24"/>
          <w:szCs w:val="24"/>
          <w:vertAlign w:val="baseline"/>
          <w:lang w:val="en-US" w:eastAsia="zh-CN"/>
        </w:rPr>
      </w:pPr>
      <w:r>
        <w:rPr>
          <w:rFonts w:hint="eastAsia" w:ascii="Calibri" w:hAnsi="Arial" w:cs="Arial"/>
          <w:b w:val="0"/>
          <w:bCs w:val="0"/>
          <w:sz w:val="24"/>
          <w:szCs w:val="24"/>
          <w:vertAlign w:val="baseline"/>
          <w:lang w:val="en-US" w:eastAsia="zh-CN"/>
        </w:rPr>
        <w:t>对实体、对事件真实性证明方法应是基于证据的证明，应从传统的基于信任或基于模型的证明模式中解脱出来，在远程鉴别中禁止使用对称性口令。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default" w:ascii="Calibri" w:hAnsi="Arial" w:cs="Arial"/>
          <w:b w:val="0"/>
          <w:bCs w:val="0"/>
          <w:sz w:val="24"/>
          <w:szCs w:val="24"/>
          <w:vertAlign w:val="baseline"/>
          <w:lang w:val="en-US" w:eastAsia="zh-CN"/>
        </w:rPr>
      </w:pPr>
      <w:r>
        <w:rPr>
          <w:rFonts w:hint="eastAsia" w:ascii="Calibri" w:hAnsi="Arial" w:cs="Arial"/>
          <w:b w:val="0"/>
          <w:bCs w:val="0"/>
          <w:sz w:val="24"/>
          <w:szCs w:val="24"/>
          <w:vertAlign w:val="baseline"/>
          <w:lang w:val="en-US" w:eastAsia="zh-CN"/>
        </w:rPr>
        <w:t>对实体、对事件真实性证明应该是“当场证明”，阻断任何信任的转移，应从传统的登录机制中解脱出来，防止权力被接管。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0"/>
        <w:jc w:val="both"/>
        <w:textAlignment w:val="auto"/>
        <w:outlineLvl w:val="9"/>
        <w:rPr>
          <w:rFonts w:hint="default" w:ascii="Calibri" w:hAnsi="Arial" w:eastAsia="宋体" w:cs="Arial"/>
          <w:b w:val="0"/>
          <w:bCs w:val="0"/>
          <w:sz w:val="24"/>
          <w:szCs w:val="24"/>
          <w:vertAlign w:val="baseline"/>
          <w:lang w:val="en-US" w:eastAsia="zh-CN"/>
        </w:rPr>
      </w:pPr>
      <w:r>
        <w:rPr>
          <w:rFonts w:hint="eastAsia" w:ascii="Calibri" w:hAnsi="Arial" w:cs="Arial"/>
          <w:b w:val="0"/>
          <w:bCs w:val="0"/>
          <w:sz w:val="24"/>
          <w:szCs w:val="24"/>
          <w:vertAlign w:val="baseline"/>
          <w:lang w:val="en-US" w:eastAsia="zh-CN"/>
        </w:rPr>
        <w:t>一个网际空间包括很多不同类型的实体，处理不同类型的事件。如何合理处理不同实体和不同事件的鉴别问题，必然涉及到密钥管理问题。密钥管理的好坏直接关系到鉴别系统的好坏。因此密钥管理将成为重点研究的专题。</w:t>
      </w:r>
      <w:r>
        <w:rPr>
          <w:rFonts w:hint="eastAsia" w:ascii="Calibri" w:hAnsi="Arial" w:eastAsia="宋体" w:cs="Arial"/>
          <w:b w:val="0"/>
          <w:bCs w:val="0"/>
          <w:sz w:val="24"/>
          <w:szCs w:val="24"/>
          <w:vertAlign w:val="baseline"/>
          <w:lang w:val="en-US" w:eastAsia="zh-CN"/>
        </w:rPr>
        <w:t>在CPK鉴别系统中提供</w:t>
      </w:r>
      <w:r>
        <w:rPr>
          <w:rFonts w:hint="eastAsia" w:ascii="Calibri" w:hAnsi="Arial" w:cs="Arial"/>
          <w:b w:val="0"/>
          <w:bCs w:val="0"/>
          <w:sz w:val="24"/>
          <w:szCs w:val="24"/>
          <w:vertAlign w:val="baseline"/>
          <w:lang w:val="en-US" w:eastAsia="zh-CN"/>
        </w:rPr>
        <w:t>经常使用的实体名，如：</w:t>
      </w:r>
      <w:r>
        <w:rPr>
          <w:rFonts w:hint="eastAsia" w:ascii="Calibri" w:hAnsi="Arial" w:eastAsia="宋体" w:cs="Arial"/>
          <w:b w:val="0"/>
          <w:bCs w:val="0"/>
          <w:sz w:val="24"/>
          <w:szCs w:val="24"/>
          <w:vertAlign w:val="baseline"/>
          <w:lang w:val="en-US" w:eastAsia="zh-CN"/>
        </w:rPr>
        <w:t>通信标识，</w:t>
      </w:r>
      <w:r>
        <w:rPr>
          <w:rFonts w:hint="eastAsia" w:ascii="Calibri" w:hAnsi="Arial" w:cs="Arial"/>
          <w:b w:val="0"/>
          <w:bCs w:val="0"/>
          <w:sz w:val="24"/>
          <w:szCs w:val="24"/>
          <w:vertAlign w:val="baseline"/>
          <w:lang w:val="en-US" w:eastAsia="zh-CN"/>
        </w:rPr>
        <w:t>发送者标识</w:t>
      </w:r>
      <w:r>
        <w:rPr>
          <w:rFonts w:hint="eastAsia" w:ascii="Calibri" w:hAnsi="Arial" w:eastAsia="宋体" w:cs="Arial"/>
          <w:b w:val="0"/>
          <w:bCs w:val="0"/>
          <w:sz w:val="24"/>
          <w:szCs w:val="24"/>
          <w:vertAlign w:val="baseline"/>
          <w:lang w:val="en-US" w:eastAsia="zh-CN"/>
        </w:rPr>
        <w:t>包括因特网用户名、电话网手机号码等；</w:t>
      </w:r>
      <w:r>
        <w:rPr>
          <w:rFonts w:hint="eastAsia" w:ascii="Calibri" w:hAnsi="Arial" w:cs="Arial"/>
          <w:b w:val="0"/>
          <w:bCs w:val="0"/>
          <w:sz w:val="24"/>
          <w:szCs w:val="24"/>
          <w:vertAlign w:val="baseline"/>
          <w:lang w:val="en-US" w:eastAsia="zh-CN"/>
        </w:rPr>
        <w:t>又如交易标识</w:t>
      </w:r>
      <w:r>
        <w:rPr>
          <w:rFonts w:hint="eastAsia" w:ascii="Calibri" w:hAnsi="Arial" w:eastAsia="宋体" w:cs="Arial"/>
          <w:b w:val="0"/>
          <w:bCs w:val="0"/>
          <w:sz w:val="24"/>
          <w:szCs w:val="24"/>
          <w:vertAlign w:val="baseline"/>
          <w:lang w:val="en-US" w:eastAsia="zh-CN"/>
        </w:rPr>
        <w:t>，包括账户</w:t>
      </w:r>
      <w:r>
        <w:rPr>
          <w:rFonts w:hint="eastAsia" w:ascii="Calibri" w:hAnsi="Arial" w:cs="Arial"/>
          <w:b w:val="0"/>
          <w:bCs w:val="0"/>
          <w:sz w:val="24"/>
          <w:szCs w:val="24"/>
          <w:vertAlign w:val="baseline"/>
          <w:lang w:val="en-US" w:eastAsia="zh-CN"/>
        </w:rPr>
        <w:t>、卡号、票据发行行等</w:t>
      </w:r>
      <w:r>
        <w:rPr>
          <w:rFonts w:hint="eastAsia" w:ascii="Calibri" w:hAnsi="Arial" w:eastAsia="宋体" w:cs="Arial"/>
          <w:b w:val="0"/>
          <w:bCs w:val="0"/>
          <w:sz w:val="24"/>
          <w:szCs w:val="24"/>
          <w:vertAlign w:val="baseline"/>
          <w:lang w:val="en-US" w:eastAsia="zh-CN"/>
        </w:rPr>
        <w:t>；</w:t>
      </w:r>
      <w:r>
        <w:rPr>
          <w:rFonts w:hint="eastAsia" w:ascii="Calibri" w:hAnsi="Arial" w:cs="Arial"/>
          <w:b w:val="0"/>
          <w:bCs w:val="0"/>
          <w:sz w:val="24"/>
          <w:szCs w:val="24"/>
          <w:vertAlign w:val="baseline"/>
          <w:lang w:val="en-US" w:eastAsia="zh-CN"/>
        </w:rPr>
        <w:t>如防伪标识，包括厂家和软件发行企业名；提供</w:t>
      </w:r>
      <w:r>
        <w:rPr>
          <w:rFonts w:hint="eastAsia" w:ascii="Calibri" w:hAnsi="Arial" w:eastAsia="宋体" w:cs="Arial"/>
          <w:b w:val="0"/>
          <w:bCs w:val="0"/>
          <w:sz w:val="24"/>
          <w:szCs w:val="24"/>
          <w:vertAlign w:val="baseline"/>
          <w:lang w:val="en-US" w:eastAsia="zh-CN"/>
        </w:rPr>
        <w:t>身份标识，包括</w:t>
      </w:r>
      <w:r>
        <w:rPr>
          <w:rFonts w:hint="eastAsia" w:ascii="Calibri" w:hAnsi="Arial" w:cs="Arial"/>
          <w:b w:val="0"/>
          <w:bCs w:val="0"/>
          <w:sz w:val="24"/>
          <w:szCs w:val="24"/>
          <w:vertAlign w:val="baseline"/>
          <w:lang w:val="en-US" w:eastAsia="zh-CN"/>
        </w:rPr>
        <w:t>这是姓名</w:t>
      </w:r>
      <w:r>
        <w:rPr>
          <w:rFonts w:hint="eastAsia" w:ascii="Calibri" w:hAnsi="Arial" w:eastAsia="宋体" w:cs="Arial"/>
          <w:b w:val="0"/>
          <w:bCs w:val="0"/>
          <w:sz w:val="24"/>
          <w:szCs w:val="24"/>
          <w:vertAlign w:val="baseline"/>
          <w:lang w:val="en-US" w:eastAsia="zh-CN"/>
        </w:rPr>
        <w:t>，身份号</w:t>
      </w:r>
      <w:r>
        <w:rPr>
          <w:rFonts w:hint="eastAsia" w:ascii="Calibri" w:hAnsi="Arial" w:cs="Arial"/>
          <w:b w:val="0"/>
          <w:bCs w:val="0"/>
          <w:sz w:val="24"/>
          <w:szCs w:val="24"/>
          <w:vertAlign w:val="baseline"/>
          <w:lang w:val="en-US" w:eastAsia="zh-CN"/>
        </w:rPr>
        <w:t>等</w:t>
      </w:r>
      <w:r>
        <w:rPr>
          <w:rFonts w:hint="eastAsia" w:ascii="Calibri" w:hAnsi="Arial" w:eastAsia="宋体" w:cs="Arial"/>
          <w:b w:val="0"/>
          <w:bCs w:val="0"/>
          <w:sz w:val="24"/>
          <w:szCs w:val="24"/>
          <w:vertAlign w:val="baseline"/>
          <w:lang w:val="en-US" w:eastAsia="zh-CN"/>
        </w:rPr>
        <w:t>；</w:t>
      </w:r>
      <w:r>
        <w:rPr>
          <w:rFonts w:hint="eastAsia" w:ascii="Calibri" w:hAnsi="Arial" w:cs="Arial"/>
          <w:b w:val="0"/>
          <w:bCs w:val="0"/>
          <w:sz w:val="24"/>
          <w:szCs w:val="24"/>
          <w:vertAlign w:val="baseline"/>
          <w:lang w:val="en-US" w:eastAsia="zh-CN"/>
        </w:rPr>
        <w:t>因此，标识到标识的（I to I）虚拟谅解是物联网物联网的基本连接方式，而万物就是实体和事件构成，只要解决实体鉴别和事件鉴别，就可以说解决了网际空间的基本安全。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Lines="0" w:line="240" w:lineRule="auto"/>
        <w:ind w:right="0" w:rightChars="0" w:firstLine="0" w:firstLineChars="0"/>
        <w:jc w:val="both"/>
        <w:textAlignment w:val="auto"/>
        <w:outlineLvl w:val="9"/>
        <w:rPr>
          <w:rFonts w:hint="eastAsia" w:ascii="微软雅黑" w:hAnsi="微软雅黑" w:eastAsia="微软雅黑" w:cs="微软雅黑"/>
          <w:b/>
          <w:bCs/>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小结</w:t>
      </w:r>
    </w:p>
    <w:p>
      <w:pPr>
        <w:numPr>
          <w:ilvl w:val="0"/>
          <w:numId w:val="0"/>
        </w:numPr>
        <w:spacing w:line="240" w:lineRule="auto"/>
        <w:ind w:firstLine="480" w:firstLineChars="200"/>
        <w:rPr>
          <w:rFonts w:hint="default" w:ascii="Calibri" w:hAnsi="Arial" w:cs="Arial"/>
          <w:lang w:val="en-US" w:eastAsia="zh-CN"/>
        </w:rPr>
      </w:pPr>
      <w:r>
        <w:rPr>
          <w:rFonts w:hint="default" w:ascii="Calibri" w:hAnsi="Arial" w:cs="Arial"/>
          <w:sz w:val="24"/>
          <w:szCs w:val="24"/>
          <w:lang w:val="en-US" w:eastAsia="zh-CN"/>
        </w:rPr>
        <w:t>基于“I to I”鉴别模式构建自主可控系统是</w:t>
      </w:r>
      <w:r>
        <w:rPr>
          <w:rFonts w:hint="eastAsia" w:ascii="Calibri" w:hAnsi="Arial" w:cs="Arial"/>
          <w:sz w:val="24"/>
          <w:szCs w:val="24"/>
          <w:lang w:val="en-US" w:eastAsia="zh-CN"/>
        </w:rPr>
        <w:t>网际</w:t>
      </w:r>
      <w:r>
        <w:rPr>
          <w:rFonts w:hint="default" w:ascii="Calibri" w:hAnsi="Arial" w:cs="Arial"/>
          <w:sz w:val="24"/>
          <w:szCs w:val="24"/>
          <w:lang w:val="en-US" w:eastAsia="zh-CN"/>
        </w:rPr>
        <w:t>安全的核心。自主可</w:t>
      </w:r>
      <w:r>
        <w:rPr>
          <w:rFonts w:hint="eastAsia" w:ascii="Calibri"/>
          <w:sz w:val="24"/>
          <w:szCs w:val="24"/>
          <w:lang w:val="en-US" w:eastAsia="zh-CN"/>
        </w:rPr>
        <w:t>控理论将被动防护的安全策略转变为主动管理的策略；将基于信任的“可信系统”转变为基于证据的“可证系统”；虚拟化理论将形象化思维模式转变为抽象化的思维模式，使我们将复杂的网际安全问题得以简单解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ascii="Calibri"/>
          <w:sz w:val="24"/>
          <w:szCs w:val="24"/>
          <w:lang w:val="en-US" w:eastAsia="zh-CN"/>
        </w:rPr>
      </w:pPr>
      <w:r>
        <w:rPr>
          <w:rFonts w:hint="eastAsia" w:ascii="Calibri"/>
          <w:sz w:val="24"/>
          <w:szCs w:val="24"/>
          <w:lang w:val="en-US" w:eastAsia="zh-CN"/>
        </w:rPr>
        <w:t>CPK组合公钥，从2003年正式公布到现在经历了十多年的风风雨雨，最终形成了能够抗击量子计算攻击的体制。CPK系统受磨难的过程，在一定程度上反映了我国网际安全发展的真实情况，也暴露了很多存在的问题。幸好，CPK正冲出十年被冷落的局面，走进缓缓点燃星火的新局面。一个新理论、新概念、新技术被人们深入了解是需要过程的，争论是必须的。但是必须警惕学术领域中的宗派主义倾向，利益集团中的排他主义倾向。</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80"/>
        <w:jc w:val="both"/>
        <w:textAlignment w:val="auto"/>
        <w:outlineLvl w:val="9"/>
        <w:rPr>
          <w:rFonts w:hint="eastAsia" w:ascii="Calibri"/>
          <w:sz w:val="24"/>
          <w:szCs w:val="24"/>
          <w:lang w:val="en-US" w:eastAsia="zh-CN"/>
        </w:rPr>
      </w:pPr>
      <w:r>
        <w:rPr>
          <w:rFonts w:hint="eastAsia" w:ascii="Calibri"/>
          <w:sz w:val="24"/>
          <w:szCs w:val="24"/>
          <w:lang w:val="en-US" w:eastAsia="zh-CN"/>
        </w:rPr>
        <w:t>网络世界的主要威胁将是恐怖活动。目前陆地上的流血的恐怖活动，会转入不流血的网络恐怖活动，战场最大可能是金融系统。因此，防止恐怖活动，无论是陆上流血的恐怖活动或网络上不流血的恐怖活动，是全人类共同的责任。</w:t>
      </w:r>
    </w:p>
    <w:p>
      <w:pPr>
        <w:spacing w:beforeLines="0" w:afterLines="0" w:line="240" w:lineRule="auto"/>
        <w:ind w:firstLine="480"/>
        <w:rPr>
          <w:rFonts w:hint="eastAsia" w:ascii="Calibri"/>
          <w:sz w:val="24"/>
          <w:szCs w:val="24"/>
          <w:lang w:val="en-US" w:eastAsia="zh-CN"/>
        </w:rPr>
      </w:pPr>
      <w:r>
        <w:rPr>
          <w:rFonts w:hint="eastAsia" w:ascii="Calibri"/>
          <w:sz w:val="24"/>
          <w:szCs w:val="24"/>
          <w:lang w:val="en-US" w:eastAsia="zh-CN"/>
        </w:rPr>
        <w:t>构建自主可控网际安全是庞大的系统工程，需要全人类的共同合作，需要共同维护人类命运共同体。</w:t>
      </w:r>
    </w:p>
    <w:p>
      <w:pPr>
        <w:spacing w:beforeLines="0" w:afterLines="0" w:line="240" w:lineRule="auto"/>
        <w:ind w:firstLine="480"/>
        <w:rPr>
          <w:rFonts w:hint="eastAsia" w:ascii="Calibri"/>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Narrow">
    <w:altName w:val="Arial"/>
    <w:panose1 w:val="020B0506020202030204"/>
    <w:charset w:val="00"/>
    <w:family w:val="swiss"/>
    <w:pitch w:val="default"/>
    <w:sig w:usb0="00000000"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SimSun-ExtB">
    <w:panose1 w:val="02010609060101010101"/>
    <w:charset w:val="86"/>
    <w:family w:val="auto"/>
    <w:pitch w:val="default"/>
    <w:sig w:usb0="00000001" w:usb1="02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T2">
    <w:altName w:val="宋体"/>
    <w:panose1 w:val="00000000000000000000"/>
    <w:charset w:val="86"/>
    <w:family w:val="swiss"/>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53ED6"/>
    <w:multiLevelType w:val="singleLevel"/>
    <w:tmpl w:val="58853ED6"/>
    <w:lvl w:ilvl="0" w:tentative="0">
      <w:start w:val="1"/>
      <w:numFmt w:val="decimal"/>
      <w:suff w:val="space"/>
      <w:lvlText w:val="%1."/>
      <w:lvlJc w:val="left"/>
    </w:lvl>
  </w:abstractNum>
  <w:abstractNum w:abstractNumId="1">
    <w:nsid w:val="588541ED"/>
    <w:multiLevelType w:val="singleLevel"/>
    <w:tmpl w:val="588541ED"/>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anxh2001">
    <w15:presenceInfo w15:providerId="None" w15:userId="nanxh2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7241E"/>
    <w:rsid w:val="47AA2EA8"/>
    <w:rsid w:val="73822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nanxh2001</dc:creator>
  <cp:lastModifiedBy>南相浩</cp:lastModifiedBy>
  <dcterms:modified xsi:type="dcterms:W3CDTF">2018-01-15T21:25:24Z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