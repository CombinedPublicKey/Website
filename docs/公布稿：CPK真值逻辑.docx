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tabs>
          <w:tab w:val="left" w:pos="35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0"/>
        <w:rPr>
          <w:rFonts w:hint="eastAsia" w:ascii="Calibri" w:hAnsi="微软雅黑" w:eastAsia="微软雅黑" w:cs="微软雅黑"/>
          <w:kern w:val="2"/>
        </w:rPr>
      </w:pPr>
      <w:r>
        <w:rPr>
          <w:rFonts w:hint="eastAsia" w:ascii="Calibri" w:hAnsi="微软雅黑" w:eastAsia="微软雅黑" w:cs="微软雅黑"/>
          <w:lang w:val="en-US" w:eastAsia="zh-CN"/>
        </w:rPr>
        <w:t>CPK真值</w:t>
      </w:r>
      <w:r>
        <w:rPr>
          <w:rFonts w:hint="eastAsia" w:ascii="Calibri" w:hAnsi="微软雅黑" w:eastAsia="微软雅黑" w:cs="微软雅黑"/>
          <w:kern w:val="2"/>
        </w:rPr>
        <w:t>逻辑</w:t>
      </w:r>
    </w:p>
    <w:p>
      <w:pPr>
        <w:pageBreakBefore w:val="0"/>
        <w:widowControl w:val="0"/>
        <w:kinsoku/>
        <w:wordWrap/>
        <w:overflowPunct/>
        <w:topLinePunct w:val="0"/>
        <w:autoSpaceDE/>
        <w:autoSpaceDN/>
        <w:bidi w:val="0"/>
        <w:adjustRightInd/>
        <w:snapToGrid/>
        <w:spacing w:line="240" w:lineRule="auto"/>
        <w:textAlignment w:val="auto"/>
        <w:rPr>
          <w:rFonts w:hint="eastAsia" w:ascii="Calibri" w:hAnsi="Verdana" w:eastAsia="SimSun-ExtB" w:cs="Verdana"/>
          <w:b/>
          <w:bCs/>
          <w:sz w:val="21"/>
          <w:szCs w:val="21"/>
          <w:lang w:val="en-US" w:eastAsia="zh-CN"/>
        </w:rPr>
      </w:pPr>
      <w:r>
        <w:rPr>
          <w:rFonts w:hint="eastAsia" w:ascii="Calibri" w:hAnsi="Verdana" w:eastAsia="SimSun-ExtB" w:cs="Verdana"/>
          <w:b/>
          <w:bCs/>
          <w:sz w:val="21"/>
          <w:szCs w:val="21"/>
          <w:lang w:val="en-US" w:eastAsia="zh-CN"/>
        </w:rPr>
        <w:t>南湘浩</w:t>
      </w:r>
      <w:bookmarkStart w:id="0" w:name="_Toc286320557"/>
      <w:bookmarkStart w:id="1" w:name="_Toc251477077"/>
      <w:r>
        <w:rPr>
          <w:rFonts w:hint="eastAsia" w:ascii="Calibri" w:hAnsi="Verdana" w:eastAsia="SimSun-ExtB" w:cs="Verdana"/>
          <w:b/>
          <w:bCs/>
          <w:sz w:val="21"/>
          <w:szCs w:val="21"/>
          <w:lang w:val="en-US" w:eastAsia="zh-CN"/>
        </w:rPr>
        <w:t xml:space="preserve"> 李益发</w:t>
      </w:r>
    </w:p>
    <w:p>
      <w:pPr>
        <w:pageBreakBefore w:val="0"/>
        <w:widowControl w:val="0"/>
        <w:kinsoku/>
        <w:wordWrap/>
        <w:overflowPunct/>
        <w:topLinePunct w:val="0"/>
        <w:autoSpaceDE/>
        <w:autoSpaceDN/>
        <w:bidi w:val="0"/>
        <w:adjustRightInd/>
        <w:snapToGrid/>
        <w:spacing w:line="240" w:lineRule="auto"/>
        <w:textAlignment w:val="auto"/>
        <w:rPr>
          <w:rFonts w:hint="eastAsia" w:ascii="Calibri" w:hAnsi="Verdana" w:eastAsia="SimSun-ExtB" w:cs="Verdana"/>
          <w:b/>
          <w:bCs/>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Calibri" w:hAnsi="Verdana" w:eastAsia="SimSun-ExtB" w:cs="Verdana"/>
          <w:b/>
          <w:bCs/>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Calibri" w:hAnsi="黑体" w:eastAsia="黑体"/>
          <w:sz w:val="28"/>
          <w:lang w:val="en-US" w:eastAsia="zh-CN"/>
        </w:rPr>
      </w:pPr>
      <w:r>
        <w:rPr>
          <w:rFonts w:hint="eastAsia" w:ascii="Calibri" w:hAnsi="宋体" w:eastAsia="宋体" w:cs="宋体"/>
          <w:b w:val="0"/>
          <w:bCs w:val="0"/>
          <w:sz w:val="24"/>
          <w:szCs w:val="24"/>
          <w:lang w:val="en-US" w:eastAsia="zh-CN"/>
        </w:rPr>
        <w:t xml:space="preserve">    鉴别逻辑有三种，一是基于模型的相信逻辑，二是基于行为的信任逻辑，三是</w:t>
      </w:r>
      <w:r>
        <w:rPr>
          <w:rFonts w:hint="eastAsia" w:ascii="Calibri" w:hAnsi="宋体" w:cs="宋体"/>
          <w:b w:val="0"/>
          <w:bCs w:val="0"/>
          <w:sz w:val="24"/>
          <w:szCs w:val="24"/>
          <w:lang w:val="en-US" w:eastAsia="zh-CN"/>
        </w:rPr>
        <w:t>新创建的</w:t>
      </w:r>
      <w:r>
        <w:rPr>
          <w:rFonts w:hint="eastAsia" w:ascii="Calibri" w:hAnsi="宋体" w:eastAsia="宋体" w:cs="宋体"/>
          <w:b w:val="0"/>
          <w:bCs w:val="0"/>
          <w:sz w:val="24"/>
          <w:szCs w:val="24"/>
          <w:lang w:val="en-US" w:eastAsia="zh-CN"/>
        </w:rPr>
        <w:t>基于证据的真值逻辑。</w:t>
      </w:r>
    </w:p>
    <w:p>
      <w:pPr>
        <w:pStyle w:val="2"/>
        <w:spacing w:before="120" w:after="0" w:line="240" w:lineRule="auto"/>
        <w:rPr>
          <w:rFonts w:hint="eastAsia" w:ascii="微软雅黑" w:hAnsi="微软雅黑" w:eastAsia="微软雅黑" w:cs="微软雅黑"/>
          <w:sz w:val="28"/>
        </w:rPr>
      </w:pPr>
      <w:r>
        <w:rPr>
          <w:rFonts w:hint="eastAsia" w:ascii="微软雅黑" w:hAnsi="微软雅黑" w:eastAsia="微软雅黑" w:cs="微软雅黑"/>
          <w:sz w:val="28"/>
          <w:lang w:val="en-US" w:eastAsia="zh-CN"/>
        </w:rPr>
        <w:t>1</w:t>
      </w:r>
      <w:r>
        <w:rPr>
          <w:rFonts w:hint="eastAsia" w:ascii="微软雅黑" w:hAnsi="微软雅黑" w:eastAsia="微软雅黑" w:cs="微软雅黑"/>
          <w:sz w:val="28"/>
        </w:rPr>
        <w:t xml:space="preserve"> 相信逻辑</w:t>
      </w:r>
    </w:p>
    <w:p>
      <w:pPr>
        <w:pStyle w:val="3"/>
        <w:spacing w:afterLines="0" w:line="240" w:lineRule="auto"/>
        <w:rPr>
          <w:rFonts w:hint="default" w:ascii="Calibri" w:hAnsi="Arial" w:eastAsia="宋体" w:cs="Arial"/>
          <w:sz w:val="24"/>
          <w:szCs w:val="24"/>
        </w:rPr>
      </w:pPr>
      <w:bookmarkStart w:id="2" w:name="_Toc286320559"/>
      <w:r>
        <w:rPr>
          <w:rFonts w:hint="eastAsia" w:ascii="Calibri"/>
          <w:sz w:val="24"/>
          <w:szCs w:val="24"/>
          <w:lang w:val="en-US" w:eastAsia="zh-CN"/>
        </w:rPr>
        <w:t xml:space="preserve">    </w:t>
      </w:r>
      <w:r>
        <w:rPr>
          <w:rFonts w:hint="default" w:ascii="Calibri" w:hAnsi="Arial" w:eastAsia="宋体" w:cs="Arial"/>
          <w:sz w:val="24"/>
          <w:szCs w:val="24"/>
        </w:rPr>
        <w:t>1989年，M Burrows, M. Abadi and R. M. Needhanm提出了</w:t>
      </w:r>
      <w:r>
        <w:rPr>
          <w:rFonts w:hint="default" w:ascii="Calibri" w:hAnsi="Arial" w:eastAsia="宋体" w:cs="Arial"/>
          <w:kern w:val="0"/>
          <w:sz w:val="24"/>
          <w:szCs w:val="24"/>
        </w:rPr>
        <w:t>相信逻辑（belief logic）</w:t>
      </w:r>
      <w:r>
        <w:rPr>
          <w:rFonts w:hint="default" w:ascii="Calibri" w:hAnsi="Arial" w:eastAsia="宋体" w:cs="Arial"/>
          <w:kern w:val="0"/>
          <w:sz w:val="24"/>
          <w:szCs w:val="24"/>
          <w:vertAlign w:val="subscript"/>
        </w:rPr>
        <w:t>[1]</w:t>
      </w:r>
      <w:r>
        <w:rPr>
          <w:rFonts w:hint="eastAsia" w:ascii="Calibri" w:hAnsi="Arial" w:eastAsia="宋体" w:cs="Arial"/>
          <w:kern w:val="0"/>
          <w:sz w:val="24"/>
          <w:szCs w:val="24"/>
          <w:vertAlign w:val="subscript"/>
          <w:lang w:eastAsia="zh-CN"/>
        </w:rPr>
        <w:t>。</w:t>
      </w:r>
      <w:r>
        <w:rPr>
          <w:rFonts w:hint="eastAsia" w:ascii="Calibri" w:hAnsi="Arial" w:eastAsia="宋体" w:cs="Arial"/>
          <w:kern w:val="0"/>
          <w:sz w:val="24"/>
          <w:szCs w:val="24"/>
          <w:vertAlign w:val="subscript"/>
          <w:lang w:val="en-US" w:eastAsia="zh-CN"/>
        </w:rPr>
        <w:t xml:space="preserve"> </w:t>
      </w:r>
    </w:p>
    <w:bookmarkEnd w:id="2"/>
    <w:p>
      <w:pPr>
        <w:pStyle w:val="3"/>
        <w:spacing w:line="240" w:lineRule="auto"/>
        <w:ind w:firstLine="482" w:firstLineChars="200"/>
        <w:rPr>
          <w:rFonts w:ascii="Calibri"/>
          <w:b/>
          <w:bCs w:val="0"/>
          <w:sz w:val="24"/>
          <w:szCs w:val="24"/>
        </w:rPr>
      </w:pPr>
      <w:bookmarkStart w:id="3" w:name="_Toc286320561"/>
      <w:r>
        <w:rPr>
          <w:rFonts w:hint="eastAsia" w:ascii="Calibri"/>
          <w:b/>
          <w:bCs w:val="0"/>
          <w:sz w:val="24"/>
          <w:szCs w:val="24"/>
        </w:rPr>
        <w:t>相信逻辑特点</w:t>
      </w:r>
      <w:bookmarkEnd w:id="3"/>
    </w:p>
    <w:p>
      <w:pPr>
        <w:spacing w:line="240" w:lineRule="auto"/>
        <w:ind w:firstLine="480" w:firstLineChars="200"/>
        <w:rPr>
          <w:rFonts w:ascii="Calibri" w:hAnsi="Arial Narrow"/>
          <w:sz w:val="24"/>
          <w:szCs w:val="24"/>
        </w:rPr>
      </w:pPr>
      <w:r>
        <w:rPr>
          <w:rFonts w:ascii="Calibri" w:hAnsi="Arial Narrow"/>
          <w:sz w:val="24"/>
          <w:szCs w:val="24"/>
        </w:rPr>
        <w:t>在上面的推理证明中不难看出相信逻辑的特点：</w:t>
      </w:r>
    </w:p>
    <w:p>
      <w:pPr>
        <w:spacing w:line="240" w:lineRule="auto"/>
        <w:ind w:firstLine="480" w:firstLineChars="200"/>
        <w:rPr>
          <w:rFonts w:ascii="Calibri" w:hAnsi="Arial Narrow"/>
          <w:sz w:val="24"/>
          <w:szCs w:val="24"/>
        </w:rPr>
      </w:pPr>
      <w:r>
        <w:rPr>
          <w:rFonts w:ascii="Calibri" w:hAnsi="Arial Narrow"/>
          <w:sz w:val="24"/>
          <w:szCs w:val="24"/>
        </w:rPr>
        <w:t>(1)相信逻辑</w:t>
      </w:r>
      <w:r>
        <w:rPr>
          <w:rFonts w:hint="eastAsia" w:ascii="Calibri" w:hAnsi="Arial Narrow"/>
          <w:sz w:val="24"/>
          <w:szCs w:val="24"/>
          <w:lang w:val="en-US" w:eastAsia="zh-CN"/>
        </w:rPr>
        <w:t>不能证明主体A的真实性，只能以假设</w:t>
      </w:r>
      <w:r>
        <w:rPr>
          <w:rFonts w:ascii="Calibri" w:hAnsi="Arial Narrow"/>
          <w:sz w:val="24"/>
          <w:szCs w:val="24"/>
        </w:rPr>
        <w:t>主体A是可信的前提条件下才能</w:t>
      </w:r>
      <w:r>
        <w:rPr>
          <w:rFonts w:hint="eastAsia" w:ascii="Calibri" w:hAnsi="Arial Narrow"/>
          <w:sz w:val="24"/>
          <w:szCs w:val="24"/>
          <w:lang w:val="en-US" w:eastAsia="zh-CN"/>
        </w:rPr>
        <w:t>推理证明客体的真实性</w:t>
      </w:r>
      <w:r>
        <w:rPr>
          <w:rFonts w:hint="eastAsia" w:ascii="Calibri" w:hAnsi="Arial Narrow"/>
          <w:sz w:val="24"/>
          <w:szCs w:val="24"/>
          <w:lang w:eastAsia="zh-CN"/>
        </w:rPr>
        <w:t>。</w:t>
      </w:r>
      <w:r>
        <w:rPr>
          <w:rFonts w:hint="eastAsia" w:ascii="Calibri" w:hAnsi="Arial Narrow"/>
          <w:sz w:val="24"/>
          <w:szCs w:val="24"/>
          <w:lang w:val="en-US" w:eastAsia="zh-CN"/>
        </w:rPr>
        <w:t>显然</w:t>
      </w:r>
      <w:r>
        <w:rPr>
          <w:rFonts w:ascii="Calibri" w:hAnsi="Arial Narrow"/>
          <w:sz w:val="24"/>
          <w:szCs w:val="24"/>
        </w:rPr>
        <w:t>遵循“</w:t>
      </w:r>
      <w:r>
        <w:rPr>
          <w:rFonts w:hint="eastAsia" w:ascii="Calibri" w:hAnsi="Arial Narrow"/>
          <w:sz w:val="24"/>
          <w:szCs w:val="24"/>
        </w:rPr>
        <w:t>互相信任</w:t>
      </w:r>
      <w:r>
        <w:rPr>
          <w:rFonts w:ascii="Calibri" w:hAnsi="Arial Narrow"/>
          <w:sz w:val="24"/>
          <w:szCs w:val="24"/>
        </w:rPr>
        <w:t>”的原则</w:t>
      </w:r>
      <w:r>
        <w:rPr>
          <w:rFonts w:hint="eastAsia" w:ascii="Calibri" w:hAnsi="Arial Narrow"/>
          <w:sz w:val="24"/>
          <w:szCs w:val="24"/>
          <w:lang w:eastAsia="zh-CN"/>
        </w:rPr>
        <w:t>，</w:t>
      </w:r>
      <w:r>
        <w:rPr>
          <w:rFonts w:hint="eastAsia" w:ascii="Calibri" w:hAnsi="Arial Narrow"/>
          <w:sz w:val="24"/>
          <w:szCs w:val="24"/>
          <w:lang w:val="en-US" w:eastAsia="zh-CN"/>
        </w:rPr>
        <w:t>直接违背网际空间安全“互相怀疑”的原则</w:t>
      </w:r>
      <w:r>
        <w:rPr>
          <w:rFonts w:ascii="Calibri" w:hAnsi="Arial Narrow"/>
          <w:sz w:val="24"/>
          <w:szCs w:val="24"/>
        </w:rPr>
        <w:t>；</w:t>
      </w:r>
    </w:p>
    <w:p>
      <w:pPr>
        <w:spacing w:line="240" w:lineRule="auto"/>
        <w:ind w:firstLine="360" w:firstLineChars="150"/>
        <w:rPr>
          <w:rFonts w:ascii="Calibri" w:hAnsi="Arial Narrow"/>
          <w:sz w:val="24"/>
          <w:szCs w:val="24"/>
        </w:rPr>
      </w:pPr>
      <w:r>
        <w:rPr>
          <w:rFonts w:ascii="Calibri" w:hAnsi="Arial Narrow"/>
          <w:sz w:val="24"/>
          <w:szCs w:val="24"/>
        </w:rPr>
        <w:t xml:space="preserve"> (2)相信逻辑把实体划分为主体和客体，</w:t>
      </w:r>
      <w:r>
        <w:rPr>
          <w:rFonts w:hint="eastAsia" w:ascii="Calibri" w:hAnsi="Arial Narrow"/>
          <w:sz w:val="24"/>
          <w:szCs w:val="24"/>
          <w:lang w:val="en-US" w:eastAsia="zh-CN"/>
        </w:rPr>
        <w:t>按着给定的模型</w:t>
      </w:r>
      <w:r>
        <w:rPr>
          <w:rFonts w:ascii="Calibri" w:hAnsi="Arial Narrow"/>
          <w:sz w:val="24"/>
          <w:szCs w:val="24"/>
        </w:rPr>
        <w:t>推理证明</w:t>
      </w:r>
      <w:r>
        <w:rPr>
          <w:rFonts w:hint="eastAsia" w:ascii="Calibri" w:hAnsi="Arial Narrow"/>
          <w:sz w:val="24"/>
          <w:szCs w:val="24"/>
          <w:lang w:eastAsia="zh-CN"/>
        </w:rPr>
        <w:t>。</w:t>
      </w:r>
      <w:r>
        <w:rPr>
          <w:rFonts w:hint="eastAsia" w:ascii="Calibri" w:hAnsi="Arial Narrow"/>
          <w:sz w:val="24"/>
          <w:szCs w:val="24"/>
          <w:lang w:val="en-US" w:eastAsia="zh-CN"/>
        </w:rPr>
        <w:t>但是“一切模型都是错误的，尽管有些是有用的”（有一数学家语）；</w:t>
      </w:r>
    </w:p>
    <w:p>
      <w:pPr>
        <w:pStyle w:val="9"/>
        <w:spacing w:line="240" w:lineRule="auto"/>
        <w:ind w:firstLine="491" w:firstLineChars="205"/>
        <w:rPr>
          <w:rFonts w:hint="eastAsia" w:ascii="Calibri" w:hAnsi="Arial Narrow"/>
          <w:sz w:val="24"/>
          <w:szCs w:val="24"/>
        </w:rPr>
      </w:pPr>
      <w:r>
        <w:rPr>
          <w:rFonts w:ascii="Calibri" w:hAnsi="Arial Narrow"/>
          <w:sz w:val="24"/>
          <w:szCs w:val="24"/>
        </w:rPr>
        <w:t>(3)</w:t>
      </w:r>
      <w:r>
        <w:rPr>
          <w:rFonts w:hint="eastAsia" w:ascii="Calibri" w:hAnsi="Arial Narrow"/>
          <w:sz w:val="24"/>
          <w:szCs w:val="24"/>
          <w:lang w:val="en-US" w:eastAsia="zh-CN"/>
        </w:rPr>
        <w:t>现在PKI系统，由“B相信X”直接导出“B相信A”，如果这种导出成立，那么</w:t>
      </w:r>
      <w:r>
        <w:rPr>
          <w:rFonts w:ascii="Calibri" w:hAnsi="Arial Narrow"/>
          <w:sz w:val="24"/>
          <w:szCs w:val="24"/>
        </w:rPr>
        <w:t>相信逻辑是在客体事件发生之后才能证明</w:t>
      </w:r>
      <w:r>
        <w:rPr>
          <w:rFonts w:hint="eastAsia" w:ascii="Calibri" w:hAnsi="Arial Narrow"/>
          <w:sz w:val="24"/>
          <w:szCs w:val="24"/>
          <w:lang w:val="en-US" w:eastAsia="zh-CN"/>
        </w:rPr>
        <w:t>主体真实性</w:t>
      </w:r>
      <w:r>
        <w:rPr>
          <w:rFonts w:ascii="Calibri" w:hAnsi="Arial Narrow"/>
          <w:sz w:val="24"/>
          <w:szCs w:val="24"/>
        </w:rPr>
        <w:t>，简称“事后证明”；</w:t>
      </w:r>
    </w:p>
    <w:p>
      <w:pPr>
        <w:pStyle w:val="2"/>
        <w:spacing w:before="157" w:beforeLines="50" w:after="0" w:line="240" w:lineRule="auto"/>
        <w:rPr>
          <w:rFonts w:hint="eastAsia" w:ascii="微软雅黑" w:hAnsi="微软雅黑" w:eastAsia="微软雅黑" w:cs="微软雅黑"/>
          <w:sz w:val="28"/>
        </w:rPr>
      </w:pPr>
      <w:bookmarkStart w:id="4" w:name="_Toc286320562"/>
      <w:r>
        <w:rPr>
          <w:rFonts w:hint="eastAsia" w:ascii="微软雅黑" w:hAnsi="微软雅黑" w:eastAsia="微软雅黑" w:cs="微软雅黑"/>
          <w:sz w:val="28"/>
          <w:lang w:val="en-US" w:eastAsia="zh-CN"/>
        </w:rPr>
        <w:t>2</w:t>
      </w:r>
      <w:r>
        <w:rPr>
          <w:rFonts w:hint="eastAsia" w:ascii="微软雅黑" w:hAnsi="微软雅黑" w:eastAsia="微软雅黑" w:cs="微软雅黑"/>
          <w:sz w:val="28"/>
        </w:rPr>
        <w:t xml:space="preserve"> 信任逻辑</w:t>
      </w:r>
      <w:bookmarkEnd w:id="4"/>
    </w:p>
    <w:p>
      <w:pPr>
        <w:spacing w:beforeLines="0" w:afterLines="0" w:line="240" w:lineRule="auto"/>
        <w:ind w:left="17" w:leftChars="8" w:firstLine="458" w:firstLineChars="191"/>
        <w:jc w:val="left"/>
        <w:rPr>
          <w:rFonts w:ascii="Calibri" w:hAnsi="Arial Narrow" w:cs="Arial"/>
          <w:sz w:val="24"/>
          <w:szCs w:val="24"/>
        </w:rPr>
      </w:pPr>
      <w:r>
        <w:rPr>
          <w:rFonts w:ascii="Calibri" w:hAnsi="Arial Narrow"/>
          <w:sz w:val="24"/>
          <w:szCs w:val="24"/>
        </w:rPr>
        <w:t>2000年</w:t>
      </w:r>
      <w:r>
        <w:rPr>
          <w:rFonts w:hint="eastAsia" w:ascii="Calibri" w:hAnsi="Arial Narrow"/>
          <w:sz w:val="24"/>
          <w:szCs w:val="24"/>
        </w:rPr>
        <w:t>，由</w:t>
      </w:r>
      <w:r>
        <w:rPr>
          <w:rFonts w:ascii="Calibri" w:hAnsi="Arial Narrow"/>
          <w:sz w:val="24"/>
          <w:szCs w:val="24"/>
        </w:rPr>
        <w:t>Trusted Computing Platform Alliance</w:t>
      </w:r>
      <w:r>
        <w:rPr>
          <w:rFonts w:hint="eastAsia" w:ascii="Calibri" w:hAnsi="Arial Narrow"/>
          <w:sz w:val="24"/>
          <w:szCs w:val="24"/>
          <w:lang w:eastAsia="zh-CN"/>
        </w:rPr>
        <w:t>（</w:t>
      </w:r>
      <w:r>
        <w:rPr>
          <w:rFonts w:ascii="Calibri" w:hAnsi="Arial Narrow"/>
          <w:sz w:val="24"/>
          <w:szCs w:val="24"/>
        </w:rPr>
        <w:t>TCPA</w:t>
      </w:r>
      <w:r>
        <w:rPr>
          <w:rFonts w:hint="eastAsia" w:ascii="Calibri" w:hAnsi="Arial Narrow"/>
          <w:sz w:val="24"/>
          <w:szCs w:val="24"/>
        </w:rPr>
        <w:t>，信托计算联盟</w:t>
      </w:r>
      <w:r>
        <w:rPr>
          <w:rFonts w:hint="eastAsia" w:ascii="Calibri" w:hAnsi="Arial Narrow"/>
          <w:sz w:val="24"/>
          <w:szCs w:val="24"/>
          <w:lang w:eastAsia="zh-CN"/>
        </w:rPr>
        <w:t>）</w:t>
      </w:r>
      <w:r>
        <w:rPr>
          <w:rFonts w:ascii="Calibri" w:hAnsi="Arial Narrow"/>
          <w:sz w:val="24"/>
          <w:szCs w:val="24"/>
        </w:rPr>
        <w:t>形成</w:t>
      </w:r>
      <w:r>
        <w:rPr>
          <w:rFonts w:hint="eastAsia" w:ascii="Calibri" w:hAnsi="Arial Narrow"/>
          <w:sz w:val="24"/>
          <w:szCs w:val="24"/>
        </w:rPr>
        <w:t>了</w:t>
      </w:r>
      <w:r>
        <w:rPr>
          <w:rFonts w:hint="eastAsia" w:ascii="Calibri" w:hAnsi="Arial Narrow"/>
          <w:sz w:val="24"/>
          <w:szCs w:val="24"/>
          <w:lang w:val="en-US" w:eastAsia="zh-CN"/>
        </w:rPr>
        <w:t>基于行为的</w:t>
      </w:r>
      <w:r>
        <w:rPr>
          <w:rFonts w:ascii="Calibri" w:hAnsi="Arial Narrow"/>
          <w:sz w:val="24"/>
          <w:szCs w:val="24"/>
        </w:rPr>
        <w:t>信任逻辑（trust logic）</w:t>
      </w:r>
      <w:r>
        <w:rPr>
          <w:rFonts w:hint="eastAsia" w:ascii="Calibri" w:hAnsi="Arial Narrow" w:cs="T2"/>
          <w:kern w:val="0"/>
          <w:sz w:val="24"/>
          <w:szCs w:val="24"/>
          <w:vertAlign w:val="subscript"/>
        </w:rPr>
        <w:t>[2]</w:t>
      </w:r>
      <w:r>
        <w:rPr>
          <w:rFonts w:hint="eastAsia" w:ascii="Calibri" w:hAnsi="Arial Narrow"/>
          <w:sz w:val="24"/>
          <w:szCs w:val="24"/>
          <w:lang w:eastAsia="zh-CN"/>
        </w:rPr>
        <w:t>，</w:t>
      </w:r>
      <w:r>
        <w:rPr>
          <w:rFonts w:hint="eastAsia" w:ascii="Calibri" w:hAnsi="Arial Narrow"/>
          <w:iCs/>
          <w:sz w:val="24"/>
          <w:szCs w:val="24"/>
        </w:rPr>
        <w:t>公布了Design Philosophies and Concepts Version 1.0。</w:t>
      </w:r>
    </w:p>
    <w:p>
      <w:pPr>
        <w:pStyle w:val="9"/>
        <w:spacing w:beforeLines="0" w:afterLines="0" w:line="240" w:lineRule="auto"/>
        <w:ind w:firstLine="480" w:firstLineChars="200"/>
        <w:rPr>
          <w:rFonts w:ascii="Calibri" w:hAnsi="Arial Narrow"/>
          <w:sz w:val="24"/>
          <w:szCs w:val="24"/>
        </w:rPr>
      </w:pPr>
      <w:r>
        <w:rPr>
          <w:rFonts w:hint="eastAsia" w:ascii="Calibri" w:hAnsi="Arial Narrow"/>
          <w:sz w:val="24"/>
          <w:szCs w:val="24"/>
        </w:rPr>
        <w:t>信任计算平台</w:t>
      </w:r>
      <w:r>
        <w:rPr>
          <w:rFonts w:ascii="Calibri" w:hAnsi="Arial Narrow"/>
          <w:sz w:val="24"/>
          <w:szCs w:val="24"/>
        </w:rPr>
        <w:t>TCP的信任逻辑有以下特点：</w:t>
      </w:r>
    </w:p>
    <w:p>
      <w:pPr>
        <w:pStyle w:val="9"/>
        <w:spacing w:beforeLines="0" w:afterLines="0" w:line="240" w:lineRule="auto"/>
        <w:ind w:firstLine="480" w:firstLineChars="200"/>
        <w:rPr>
          <w:rFonts w:ascii="Calibri" w:hAnsi="Arial Narrow"/>
          <w:kern w:val="44"/>
          <w:sz w:val="24"/>
          <w:szCs w:val="24"/>
        </w:rPr>
      </w:pPr>
      <w:r>
        <w:rPr>
          <w:rFonts w:ascii="Calibri" w:hAnsi="Arial Narrow"/>
          <w:kern w:val="44"/>
          <w:sz w:val="24"/>
          <w:szCs w:val="24"/>
        </w:rPr>
        <w:t>1. 实体分为主体和客体；</w:t>
      </w:r>
    </w:p>
    <w:p>
      <w:pPr>
        <w:pStyle w:val="9"/>
        <w:spacing w:beforeLines="0" w:afterLines="0" w:line="240" w:lineRule="auto"/>
        <w:ind w:firstLine="480" w:firstLineChars="200"/>
        <w:rPr>
          <w:rFonts w:ascii="Calibri" w:hAnsi="Arial Narrow"/>
          <w:kern w:val="44"/>
          <w:sz w:val="24"/>
          <w:szCs w:val="24"/>
        </w:rPr>
      </w:pPr>
      <w:r>
        <w:rPr>
          <w:rFonts w:ascii="Calibri" w:hAnsi="Arial Narrow"/>
          <w:kern w:val="44"/>
          <w:sz w:val="24"/>
          <w:szCs w:val="24"/>
        </w:rPr>
        <w:t>2. 主体是信托的TCP，对其他主体（软件）测量信任度，；</w:t>
      </w:r>
    </w:p>
    <w:p>
      <w:pPr>
        <w:pStyle w:val="9"/>
        <w:spacing w:beforeLines="0" w:afterLines="0" w:line="240" w:lineRule="auto"/>
        <w:ind w:firstLine="480" w:firstLineChars="200"/>
        <w:rPr>
          <w:rFonts w:ascii="Calibri" w:hAnsi="Arial Narrow"/>
          <w:kern w:val="44"/>
          <w:sz w:val="24"/>
          <w:szCs w:val="24"/>
        </w:rPr>
      </w:pPr>
      <w:r>
        <w:rPr>
          <w:rFonts w:ascii="Calibri" w:hAnsi="Arial Narrow"/>
          <w:kern w:val="44"/>
          <w:sz w:val="24"/>
          <w:szCs w:val="24"/>
        </w:rPr>
        <w:t>3. 测量与对比方式进行，得出“是”或“否”的结论；</w:t>
      </w:r>
    </w:p>
    <w:p>
      <w:pPr>
        <w:pStyle w:val="9"/>
        <w:spacing w:beforeLines="0" w:afterLines="0" w:line="240" w:lineRule="auto"/>
        <w:ind w:firstLine="480" w:firstLineChars="200"/>
        <w:rPr>
          <w:rFonts w:hint="eastAsia" w:ascii="Calibri" w:hAnsi="Arial Narrow"/>
          <w:kern w:val="44"/>
          <w:sz w:val="24"/>
          <w:szCs w:val="24"/>
        </w:rPr>
      </w:pPr>
      <w:r>
        <w:rPr>
          <w:rFonts w:ascii="Calibri" w:hAnsi="Arial Narrow"/>
          <w:kern w:val="44"/>
          <w:sz w:val="24"/>
          <w:szCs w:val="24"/>
        </w:rPr>
        <w:t>4. 事件发生之后才能判别；</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Fonts w:hint="eastAsia" w:ascii="Calibri" w:hAnsi="Arial Narrow"/>
          <w:sz w:val="24"/>
          <w:szCs w:val="24"/>
        </w:rPr>
      </w:pPr>
      <w:r>
        <w:rPr>
          <w:rFonts w:hint="eastAsia" w:ascii="Calibri" w:hAnsi="Arial Narrow"/>
          <w:kern w:val="44"/>
          <w:sz w:val="24"/>
          <w:szCs w:val="24"/>
        </w:rPr>
        <w:t>很显然，可信平台的技术路线是上世纪90年代形成的，不可能是满足</w:t>
      </w:r>
      <w:r>
        <w:rPr>
          <w:rFonts w:hint="eastAsia" w:ascii="Calibri" w:hAnsi="Arial Narrow"/>
          <w:kern w:val="44"/>
          <w:sz w:val="24"/>
          <w:szCs w:val="24"/>
          <w:lang w:eastAsia="zh-CN"/>
        </w:rPr>
        <w:t>网际空间安全</w:t>
      </w:r>
      <w:r>
        <w:rPr>
          <w:rFonts w:hint="eastAsia" w:ascii="Calibri" w:hAnsi="Arial Narrow"/>
          <w:kern w:val="44"/>
          <w:sz w:val="24"/>
          <w:szCs w:val="24"/>
        </w:rPr>
        <w:t>要求的新技术路线，从理论和技术体系来说，它仍然贯穿了“基于信任”的信息安全原则，停留于信息安全年代水平。</w:t>
      </w:r>
      <w:r>
        <w:rPr>
          <w:rFonts w:hint="eastAsia" w:ascii="Calibri" w:hAnsi="Arial Narrow"/>
          <w:sz w:val="24"/>
          <w:szCs w:val="24"/>
        </w:rPr>
        <w:t>PKI</w:t>
      </w:r>
      <w:r>
        <w:rPr>
          <w:rFonts w:hint="eastAsia" w:ascii="Calibri" w:hAnsi="Arial Narrow"/>
          <w:sz w:val="24"/>
          <w:szCs w:val="24"/>
          <w:lang w:val="en-US" w:eastAsia="zh-CN"/>
        </w:rPr>
        <w:t>的理论就是</w:t>
      </w:r>
      <w:r>
        <w:rPr>
          <w:rFonts w:hint="eastAsia" w:ascii="Calibri" w:hAnsi="Arial Narrow"/>
          <w:sz w:val="24"/>
          <w:szCs w:val="24"/>
        </w:rPr>
        <w:t>建立在信任纵向和横向扩展的</w:t>
      </w:r>
      <w:r>
        <w:rPr>
          <w:rFonts w:hint="eastAsia" w:ascii="Calibri" w:hAnsi="Arial Narrow"/>
          <w:color w:val="auto"/>
          <w:sz w:val="24"/>
          <w:szCs w:val="24"/>
          <w:highlight w:val="none"/>
          <w:lang w:val="en-US" w:eastAsia="zh-CN"/>
        </w:rPr>
        <w:t>理论</w:t>
      </w:r>
      <w:r>
        <w:rPr>
          <w:rFonts w:hint="eastAsia" w:ascii="Calibri" w:hAnsi="Arial Narrow"/>
          <w:sz w:val="24"/>
          <w:szCs w:val="24"/>
        </w:rPr>
        <w:t>上</w:t>
      </w:r>
      <w:r>
        <w:rPr>
          <w:rFonts w:hint="eastAsia" w:ascii="Calibri" w:hAnsi="Arial Narrow" w:cs="T2"/>
          <w:kern w:val="0"/>
          <w:sz w:val="24"/>
          <w:szCs w:val="24"/>
          <w:vertAlign w:val="subscript"/>
        </w:rPr>
        <w:t>[3]</w:t>
      </w:r>
      <w:r>
        <w:rPr>
          <w:rFonts w:hint="eastAsia" w:ascii="Calibri" w:hAnsi="Arial Narrow"/>
          <w:sz w:val="24"/>
          <w:szCs w:val="24"/>
        </w:rPr>
        <w:t>。</w:t>
      </w:r>
      <w:bookmarkEnd w:id="0"/>
    </w:p>
    <w:p>
      <w:pPr>
        <w:keepNext w:val="0"/>
        <w:keepLines w:val="0"/>
        <w:pageBreakBefore w:val="0"/>
        <w:widowControl w:val="0"/>
        <w:kinsoku/>
        <w:wordWrap/>
        <w:overflowPunct/>
        <w:topLinePunct w:val="0"/>
        <w:autoSpaceDE/>
        <w:autoSpaceDN/>
        <w:bidi w:val="0"/>
        <w:adjustRightInd/>
        <w:snapToGrid/>
        <w:spacing w:before="156" w:beforeLines="50" w:line="240" w:lineRule="auto"/>
        <w:ind w:left="0" w:leftChars="0" w:right="0" w:rightChars="0" w:firstLine="0" w:firstLineChars="0"/>
        <w:jc w:val="both"/>
        <w:textAlignment w:val="auto"/>
        <w:outlineLvl w:val="9"/>
        <w:rPr>
          <w:rFonts w:hint="eastAsia" w:ascii="微软雅黑" w:hAnsi="微软雅黑" w:eastAsia="微软雅黑" w:cs="微软雅黑"/>
          <w:b/>
          <w:bCs/>
          <w:color w:val="000000"/>
          <w:sz w:val="28"/>
          <w:szCs w:val="28"/>
          <w:lang w:val="en-US" w:eastAsia="zh-CN"/>
        </w:rPr>
      </w:pPr>
      <w:r>
        <w:rPr>
          <w:rFonts w:hint="eastAsia" w:ascii="微软雅黑" w:hAnsi="微软雅黑" w:eastAsia="微软雅黑" w:cs="微软雅黑"/>
          <w:b/>
          <w:bCs/>
          <w:color w:val="000000"/>
          <w:sz w:val="28"/>
          <w:szCs w:val="28"/>
          <w:lang w:val="en-US" w:eastAsia="zh-CN"/>
        </w:rPr>
        <w:t>3 真值逻辑</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Fonts w:hint="eastAsia" w:ascii="Calibri" w:hAnsi="Arial Narrow"/>
          <w:color w:val="auto"/>
          <w:sz w:val="24"/>
          <w:szCs w:val="24"/>
          <w:highlight w:val="none"/>
          <w:lang w:val="en-US" w:eastAsia="zh-CN"/>
        </w:rPr>
      </w:pPr>
      <w:r>
        <w:rPr>
          <w:rFonts w:hint="eastAsia" w:ascii="Calibri" w:hAnsi="Arial Narrow"/>
          <w:sz w:val="24"/>
          <w:szCs w:val="24"/>
        </w:rPr>
        <w:t>美国总统信息技术顾问委员会（PITAC）《</w:t>
      </w:r>
      <w:r>
        <w:rPr>
          <w:rFonts w:hint="eastAsia" w:ascii="Calibri" w:hAnsi="Arial Narrow"/>
          <w:sz w:val="24"/>
          <w:szCs w:val="24"/>
          <w:lang w:eastAsia="zh-CN"/>
        </w:rPr>
        <w:t>网</w:t>
      </w:r>
      <w:r>
        <w:rPr>
          <w:rFonts w:hint="eastAsia" w:ascii="Calibri" w:hAnsi="Arial Narrow"/>
          <w:sz w:val="24"/>
          <w:szCs w:val="24"/>
          <w:lang w:val="en-US" w:eastAsia="zh-CN"/>
        </w:rPr>
        <w:t>际</w:t>
      </w:r>
      <w:r>
        <w:rPr>
          <w:rFonts w:hint="eastAsia" w:ascii="Calibri" w:hAnsi="Arial Narrow"/>
          <w:sz w:val="24"/>
          <w:szCs w:val="24"/>
          <w:lang w:eastAsia="zh-CN"/>
        </w:rPr>
        <w:t>安全</w:t>
      </w:r>
      <w:r>
        <w:rPr>
          <w:rFonts w:hint="eastAsia" w:ascii="Calibri" w:hAnsi="Arial Narrow"/>
          <w:sz w:val="24"/>
          <w:szCs w:val="24"/>
        </w:rPr>
        <w:t>－优先项目的危机》的报告准确地归结了安全原则的变化，指出：信息安全沿用的安全原则一直是“互相信任”，而</w:t>
      </w:r>
      <w:r>
        <w:rPr>
          <w:rFonts w:hint="eastAsia" w:ascii="Calibri" w:hAnsi="Arial Narrow"/>
          <w:sz w:val="24"/>
          <w:szCs w:val="24"/>
          <w:lang w:val="en-US" w:eastAsia="zh-CN"/>
        </w:rPr>
        <w:t>网际</w:t>
      </w:r>
      <w:r>
        <w:rPr>
          <w:rFonts w:hint="eastAsia" w:ascii="Calibri" w:hAnsi="Arial Narrow"/>
          <w:sz w:val="24"/>
          <w:szCs w:val="24"/>
          <w:lang w:eastAsia="zh-CN"/>
        </w:rPr>
        <w:t>安全</w:t>
      </w:r>
      <w:r>
        <w:rPr>
          <w:rFonts w:hint="eastAsia" w:ascii="Calibri" w:hAnsi="Arial Narrow"/>
          <w:sz w:val="24"/>
          <w:szCs w:val="24"/>
        </w:rPr>
        <w:t>的原则是“互相怀疑”(mutual suspicion)</w:t>
      </w:r>
      <w:r>
        <w:rPr>
          <w:rFonts w:hint="eastAsia" w:ascii="Calibri" w:hAnsi="Arial Narrow" w:cs="T2"/>
          <w:kern w:val="0"/>
          <w:sz w:val="24"/>
          <w:szCs w:val="24"/>
          <w:vertAlign w:val="subscript"/>
        </w:rPr>
        <w:t>[4]</w:t>
      </w:r>
      <w:r>
        <w:rPr>
          <w:rFonts w:hint="eastAsia" w:ascii="Calibri" w:hAnsi="Arial Narrow"/>
          <w:sz w:val="24"/>
          <w:szCs w:val="24"/>
        </w:rPr>
        <w:t>。</w:t>
      </w:r>
      <w:r>
        <w:rPr>
          <w:rFonts w:hint="eastAsia" w:ascii="Calibri" w:hAnsi="Arial Narrow"/>
          <w:sz w:val="24"/>
          <w:szCs w:val="24"/>
          <w:lang w:val="en-US" w:eastAsia="zh-CN"/>
        </w:rPr>
        <w:t>传统的</w:t>
      </w:r>
      <w:r>
        <w:rPr>
          <w:rFonts w:hint="eastAsia" w:ascii="Calibri" w:hAnsi="Arial Narrow"/>
          <w:sz w:val="24"/>
          <w:szCs w:val="24"/>
        </w:rPr>
        <w:t>“相信逻辑”</w:t>
      </w:r>
      <w:r>
        <w:rPr>
          <w:rFonts w:hint="eastAsia" w:ascii="Calibri" w:hAnsi="Arial Narrow"/>
          <w:sz w:val="24"/>
          <w:szCs w:val="24"/>
          <w:lang w:eastAsia="zh-CN"/>
        </w:rPr>
        <w:t>、“理论</w:t>
      </w:r>
      <w:r>
        <w:rPr>
          <w:rFonts w:hint="eastAsia" w:ascii="Calibri" w:hAnsi="Arial Narrow"/>
          <w:sz w:val="24"/>
          <w:szCs w:val="24"/>
          <w:lang w:val="en-US" w:eastAsia="zh-CN"/>
        </w:rPr>
        <w:t>可证</w:t>
      </w:r>
      <w:r>
        <w:rPr>
          <w:rFonts w:hint="eastAsia" w:ascii="Calibri" w:hAnsi="Arial Narrow"/>
          <w:sz w:val="24"/>
          <w:szCs w:val="24"/>
          <w:lang w:eastAsia="zh-CN"/>
        </w:rPr>
        <w:t>安全”等</w:t>
      </w:r>
      <w:r>
        <w:rPr>
          <w:rFonts w:hint="eastAsia" w:ascii="Calibri" w:hAnsi="Arial Narrow"/>
          <w:sz w:val="24"/>
          <w:szCs w:val="24"/>
        </w:rPr>
        <w:t>都是在假设主体(subject)是可信的前提下</w:t>
      </w:r>
      <w:r>
        <w:rPr>
          <w:rFonts w:hint="eastAsia" w:ascii="Calibri" w:hAnsi="Arial Narrow"/>
          <w:sz w:val="24"/>
          <w:szCs w:val="24"/>
          <w:lang w:eastAsia="zh-CN"/>
        </w:rPr>
        <w:t>，推理</w:t>
      </w:r>
      <w:r>
        <w:rPr>
          <w:rFonts w:hint="eastAsia" w:ascii="Calibri" w:hAnsi="Arial Narrow"/>
          <w:sz w:val="24"/>
          <w:szCs w:val="24"/>
        </w:rPr>
        <w:t>证明客体(object)</w:t>
      </w:r>
      <w:r>
        <w:rPr>
          <w:rFonts w:hint="eastAsia" w:ascii="Calibri" w:hAnsi="Arial Narrow"/>
          <w:sz w:val="24"/>
          <w:szCs w:val="24"/>
          <w:lang w:val="en-US" w:eastAsia="zh-CN"/>
        </w:rPr>
        <w:t xml:space="preserve"> </w:t>
      </w:r>
      <w:r>
        <w:rPr>
          <w:rFonts w:hint="eastAsia" w:ascii="Calibri" w:hAnsi="Arial Narrow"/>
          <w:sz w:val="24"/>
          <w:szCs w:val="24"/>
        </w:rPr>
        <w:t>的真实性</w:t>
      </w:r>
      <w:r>
        <w:rPr>
          <w:rFonts w:hint="eastAsia" w:ascii="Calibri" w:hAnsi="Arial Narrow"/>
          <w:sz w:val="24"/>
          <w:szCs w:val="24"/>
          <w:lang w:eastAsia="zh-CN"/>
        </w:rPr>
        <w:t>。</w:t>
      </w:r>
      <w:r>
        <w:rPr>
          <w:rFonts w:hint="eastAsia" w:ascii="Calibri" w:hAnsi="Arial Narrow"/>
          <w:sz w:val="24"/>
          <w:szCs w:val="24"/>
          <w:lang w:val="en-US" w:eastAsia="zh-CN"/>
        </w:rPr>
        <w:t>这种证明方法</w:t>
      </w:r>
      <w:r>
        <w:rPr>
          <w:rFonts w:hint="eastAsia" w:ascii="Calibri" w:hAnsi="Arial Narrow"/>
          <w:sz w:val="24"/>
          <w:szCs w:val="24"/>
        </w:rPr>
        <w:t>，</w:t>
      </w:r>
      <w:r>
        <w:rPr>
          <w:rFonts w:hint="eastAsia" w:ascii="Calibri" w:hAnsi="Arial Narrow"/>
          <w:sz w:val="24"/>
          <w:szCs w:val="24"/>
          <w:lang w:val="en-US" w:eastAsia="zh-CN"/>
        </w:rPr>
        <w:t>显然</w:t>
      </w:r>
      <w:r>
        <w:rPr>
          <w:rFonts w:hint="eastAsia" w:ascii="Calibri" w:hAnsi="Arial Narrow"/>
          <w:sz w:val="24"/>
          <w:szCs w:val="24"/>
        </w:rPr>
        <w:t>不满足新的</w:t>
      </w:r>
      <w:r>
        <w:rPr>
          <w:rFonts w:hint="eastAsia" w:ascii="Calibri" w:hAnsi="Arial Narrow"/>
          <w:sz w:val="24"/>
          <w:szCs w:val="24"/>
          <w:lang w:val="en-US" w:eastAsia="zh-CN"/>
        </w:rPr>
        <w:t>安全原则</w:t>
      </w:r>
      <w:r>
        <w:rPr>
          <w:rFonts w:hint="eastAsia" w:ascii="Calibri" w:hAnsi="Arial Narrow"/>
          <w:sz w:val="24"/>
          <w:szCs w:val="24"/>
        </w:rPr>
        <w:t>。</w:t>
      </w:r>
      <w:r>
        <w:rPr>
          <w:rFonts w:hint="eastAsia" w:ascii="Calibri" w:hAnsi="Arial Narrow"/>
          <w:sz w:val="24"/>
          <w:szCs w:val="24"/>
          <w:lang w:val="en-US" w:eastAsia="zh-CN"/>
        </w:rPr>
        <w:t>基于行为的信任逻辑则是根据行为跟踪的历史纪录来作出判断的，</w:t>
      </w:r>
      <w:r>
        <w:rPr>
          <w:rFonts w:hint="eastAsia" w:ascii="Calibri" w:hAnsi="Arial Narrow"/>
          <w:color w:val="auto"/>
          <w:sz w:val="24"/>
          <w:szCs w:val="24"/>
          <w:highlight w:val="none"/>
          <w:lang w:val="en-US" w:eastAsia="zh-CN"/>
        </w:rPr>
        <w:t>称“事后证明”，不能用于需要当场判别的场合。</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ascii="Calibri" w:hAnsi="Arial Narrow"/>
          <w:color w:val="auto"/>
          <w:sz w:val="24"/>
          <w:szCs w:val="24"/>
          <w:highlight w:val="none"/>
        </w:rPr>
      </w:pPr>
      <w:r>
        <w:rPr>
          <w:rFonts w:hint="eastAsia" w:ascii="Calibri" w:hAnsi="Arial Narrow"/>
          <w:color w:val="auto"/>
          <w:sz w:val="24"/>
          <w:szCs w:val="24"/>
          <w:highlight w:val="none"/>
        </w:rPr>
        <w:t>于是便产生了</w:t>
      </w:r>
      <w:r>
        <w:rPr>
          <w:rFonts w:hint="eastAsia" w:ascii="Calibri" w:hAnsi="Arial Narrow"/>
          <w:color w:val="auto"/>
          <w:sz w:val="24"/>
          <w:szCs w:val="24"/>
          <w:highlight w:val="none"/>
          <w:lang w:eastAsia="zh-CN"/>
        </w:rPr>
        <w:t>创建</w:t>
      </w:r>
      <w:r>
        <w:rPr>
          <w:rFonts w:hint="eastAsia" w:ascii="Calibri" w:hAnsi="Arial Narrow"/>
          <w:color w:val="auto"/>
          <w:sz w:val="24"/>
          <w:szCs w:val="24"/>
          <w:highlight w:val="none"/>
        </w:rPr>
        <w:t>新的证明逻辑</w:t>
      </w:r>
      <w:r>
        <w:rPr>
          <w:rFonts w:hint="eastAsia" w:ascii="Calibri" w:hAnsi="Arial Narrow"/>
          <w:color w:val="auto"/>
          <w:sz w:val="24"/>
          <w:szCs w:val="24"/>
          <w:highlight w:val="none"/>
          <w:lang w:val="en-US" w:eastAsia="zh-CN"/>
        </w:rPr>
        <w:t>的需求</w:t>
      </w:r>
      <w:r>
        <w:rPr>
          <w:rFonts w:hint="eastAsia" w:ascii="Calibri" w:hAnsi="Arial Narrow"/>
          <w:color w:val="auto"/>
          <w:sz w:val="24"/>
          <w:szCs w:val="24"/>
          <w:highlight w:val="none"/>
          <w:lang w:eastAsia="zh-CN"/>
        </w:rPr>
        <w:t>，</w:t>
      </w:r>
      <w:r>
        <w:rPr>
          <w:rFonts w:hint="eastAsia" w:ascii="Calibri" w:hAnsi="Arial Narrow"/>
          <w:color w:val="auto"/>
          <w:sz w:val="24"/>
          <w:szCs w:val="24"/>
          <w:highlight w:val="none"/>
          <w:lang w:val="en-US" w:eastAsia="zh-CN"/>
        </w:rPr>
        <w:t>即不依赖前提假设而能直接证明的“事前证明”或当场判别的证明方法，</w:t>
      </w:r>
      <w:r>
        <w:rPr>
          <w:rFonts w:hint="eastAsia" w:ascii="Calibri" w:hAnsi="Arial Narrow"/>
          <w:color w:val="auto"/>
          <w:sz w:val="24"/>
          <w:szCs w:val="24"/>
          <w:highlight w:val="none"/>
        </w:rPr>
        <w:t>这就是基于</w:t>
      </w:r>
      <w:r>
        <w:rPr>
          <w:rFonts w:hint="eastAsia" w:ascii="Calibri" w:hAnsi="Arial Narrow"/>
          <w:color w:val="auto"/>
          <w:sz w:val="24"/>
          <w:szCs w:val="24"/>
          <w:highlight w:val="none"/>
          <w:lang w:val="en-US" w:eastAsia="zh-CN"/>
        </w:rPr>
        <w:t>证据鉴别的</w:t>
      </w:r>
      <w:r>
        <w:rPr>
          <w:rFonts w:hint="eastAsia" w:ascii="Calibri" w:hAnsi="Arial Narrow"/>
          <w:color w:val="auto"/>
          <w:sz w:val="24"/>
          <w:szCs w:val="24"/>
          <w:highlight w:val="none"/>
        </w:rPr>
        <w:t>“真值逻辑”（truth logic）</w:t>
      </w:r>
      <w:r>
        <w:rPr>
          <w:rFonts w:hint="eastAsia" w:ascii="Calibri" w:hAnsi="Arial Narrow"/>
          <w:color w:val="auto"/>
          <w:sz w:val="24"/>
          <w:szCs w:val="24"/>
          <w:highlight w:val="none"/>
          <w:lang w:eastAsia="zh-CN"/>
        </w:rPr>
        <w:t>。</w:t>
      </w:r>
      <w:r>
        <w:rPr>
          <w:rFonts w:hint="eastAsia" w:ascii="Calibri" w:hAnsi="Arial Narrow"/>
          <w:color w:val="auto"/>
          <w:sz w:val="24"/>
          <w:szCs w:val="24"/>
          <w:highlight w:val="none"/>
        </w:rPr>
        <w:t>真值逻辑只是用来判别真或假，</w:t>
      </w:r>
      <w:r>
        <w:rPr>
          <w:rFonts w:hint="eastAsia" w:ascii="Calibri" w:hAnsi="Arial Narrow"/>
          <w:color w:val="auto"/>
          <w:sz w:val="24"/>
          <w:szCs w:val="24"/>
          <w:highlight w:val="none"/>
          <w:lang w:val="en-US" w:eastAsia="zh-CN"/>
        </w:rPr>
        <w:t>结论是客观的，且没有二意性。信任不是交易的必备条件，如买卖双方互不相识，没有任何信任关系，交易照样能做成。因此，在真值逻辑中，不再使用“信任”，“可信”，“相信”等主观性概念。</w:t>
      </w:r>
    </w:p>
    <w:bookmarkEnd w:id="1"/>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cs="Arial"/>
          <w:sz w:val="24"/>
          <w:szCs w:val="24"/>
        </w:rPr>
      </w:pPr>
      <w:r>
        <w:rPr>
          <w:rFonts w:hint="eastAsia" w:ascii="Calibri" w:hAnsi="Arial Narrow" w:cs="Arial"/>
          <w:sz w:val="24"/>
          <w:szCs w:val="24"/>
          <w:lang w:eastAsia="zh-CN"/>
        </w:rPr>
        <w:t>真值逻辑是基于证据的证明逻辑，只能建立在基于标识的数字签名技术的基础之上。</w:t>
      </w:r>
      <w:r>
        <w:rPr>
          <w:rFonts w:hint="eastAsia" w:ascii="Calibri" w:hAnsi="Arial Narrow" w:cs="Arial"/>
          <w:sz w:val="24"/>
          <w:szCs w:val="24"/>
        </w:rPr>
        <w:t>CPK</w:t>
      </w:r>
      <w:r>
        <w:rPr>
          <w:rFonts w:hint="eastAsia" w:ascii="Calibri" w:hAnsi="Arial Narrow" w:cs="Arial"/>
          <w:sz w:val="24"/>
          <w:szCs w:val="24"/>
          <w:lang w:eastAsia="zh-CN"/>
        </w:rPr>
        <w:t>刚好满足</w:t>
      </w:r>
      <w:r>
        <w:rPr>
          <w:rFonts w:hint="eastAsia" w:ascii="Calibri" w:hAnsi="Arial Narrow" w:cs="Arial"/>
          <w:sz w:val="24"/>
          <w:szCs w:val="24"/>
        </w:rPr>
        <w:t>真值逻辑</w:t>
      </w:r>
      <w:r>
        <w:rPr>
          <w:rFonts w:hint="eastAsia" w:ascii="Calibri" w:hAnsi="Arial Narrow" w:cs="Arial"/>
          <w:sz w:val="24"/>
          <w:szCs w:val="24"/>
          <w:lang w:eastAsia="zh-CN"/>
        </w:rPr>
        <w:t>要求，</w:t>
      </w:r>
      <w:r>
        <w:rPr>
          <w:rFonts w:hint="eastAsia" w:ascii="Calibri" w:hAnsi="Arial Narrow" w:cs="Arial"/>
          <w:sz w:val="24"/>
          <w:szCs w:val="24"/>
          <w:lang w:val="en-US" w:eastAsia="zh-CN"/>
        </w:rPr>
        <w:t>且只有CPK才能实现，因此，将真值逻辑可称CPK鉴别逻辑</w:t>
      </w:r>
      <w:r>
        <w:rPr>
          <w:rFonts w:hint="eastAsia" w:ascii="Calibri" w:hAnsi="Arial Narrow" w:cs="Arial"/>
          <w:sz w:val="24"/>
          <w:szCs w:val="24"/>
        </w:rPr>
        <w:t>。</w:t>
      </w:r>
      <w:r>
        <w:rPr>
          <w:rFonts w:hint="eastAsia" w:ascii="Calibri" w:hAnsi="Arial Narrow" w:cs="Arial"/>
          <w:sz w:val="24"/>
          <w:szCs w:val="24"/>
          <w:lang w:eastAsia="zh-CN"/>
        </w:rPr>
        <w:t>真值逻辑由实体（</w:t>
      </w:r>
      <w:r>
        <w:rPr>
          <w:rFonts w:hint="eastAsia" w:ascii="Calibri" w:hAnsi="Arial Narrow" w:cs="Arial"/>
          <w:sz w:val="24"/>
          <w:szCs w:val="24"/>
          <w:lang w:val="en-US" w:eastAsia="zh-CN"/>
        </w:rPr>
        <w:t>entity）</w:t>
      </w:r>
      <w:r>
        <w:rPr>
          <w:rFonts w:hint="eastAsia" w:ascii="Calibri" w:hAnsi="Arial Narrow" w:cs="Arial"/>
          <w:sz w:val="24"/>
          <w:szCs w:val="24"/>
          <w:lang w:eastAsia="zh-CN"/>
        </w:rPr>
        <w:t>鉴别逻辑和事件（</w:t>
      </w:r>
      <w:r>
        <w:rPr>
          <w:rFonts w:hint="eastAsia" w:ascii="Calibri" w:hAnsi="Arial Narrow" w:cs="Arial"/>
          <w:sz w:val="24"/>
          <w:szCs w:val="24"/>
          <w:lang w:val="en-US" w:eastAsia="zh-CN"/>
        </w:rPr>
        <w:t>event）</w:t>
      </w:r>
      <w:r>
        <w:rPr>
          <w:rFonts w:hint="eastAsia" w:ascii="Calibri" w:hAnsi="Arial Narrow" w:cs="Arial"/>
          <w:sz w:val="24"/>
          <w:szCs w:val="24"/>
          <w:lang w:eastAsia="zh-CN"/>
        </w:rPr>
        <w:t>鉴别逻辑构成。</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Calibri" w:hAnsi="宋体" w:eastAsia="宋体" w:cs="宋体"/>
          <w:b/>
          <w:bCs w:val="0"/>
          <w:sz w:val="24"/>
          <w:szCs w:val="24"/>
        </w:rPr>
      </w:pPr>
      <w:bookmarkStart w:id="5" w:name="_Toc286320569"/>
      <w:r>
        <w:rPr>
          <w:rFonts w:hint="eastAsia" w:ascii="Calibri" w:hAnsi="宋体" w:eastAsia="宋体" w:cs="宋体"/>
          <w:b/>
          <w:bCs w:val="0"/>
          <w:sz w:val="24"/>
          <w:szCs w:val="24"/>
          <w:lang w:val="en-US" w:eastAsia="zh-CN"/>
        </w:rPr>
        <w:t>3.1</w:t>
      </w:r>
      <w:r>
        <w:rPr>
          <w:rFonts w:hint="eastAsia" w:ascii="Calibri" w:hAnsi="宋体" w:eastAsia="宋体" w:cs="宋体"/>
          <w:b/>
          <w:bCs w:val="0"/>
          <w:sz w:val="24"/>
          <w:szCs w:val="24"/>
        </w:rPr>
        <w:t xml:space="preserve"> 实体鉴别</w:t>
      </w:r>
      <w:bookmarkEnd w:id="5"/>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ascii="Calibri" w:hAnsi="Arial" w:cs="Arial"/>
          <w:sz w:val="24"/>
          <w:szCs w:val="24"/>
          <w:lang w:eastAsia="zh-CN"/>
        </w:rPr>
      </w:pPr>
      <w:r>
        <w:rPr>
          <w:rFonts w:hint="eastAsia" w:ascii="Calibri" w:hAnsi="宋体" w:cs="宋体"/>
          <w:b w:val="0"/>
          <w:bCs w:val="0"/>
          <w:sz w:val="24"/>
          <w:szCs w:val="24"/>
          <w:lang w:val="en-US" w:eastAsia="zh-CN"/>
        </w:rPr>
        <w:t xml:space="preserve">    </w:t>
      </w:r>
      <w:r>
        <w:rPr>
          <w:rFonts w:hint="default" w:ascii="Calibri" w:hAnsi="Arial" w:eastAsia="宋体" w:cs="Arial"/>
          <w:b w:val="0"/>
          <w:bCs w:val="0"/>
          <w:sz w:val="24"/>
          <w:szCs w:val="24"/>
          <w:lang w:val="en-US" w:eastAsia="zh-CN"/>
        </w:rPr>
        <w:t>在真值逻辑中，</w:t>
      </w:r>
      <w:r>
        <w:rPr>
          <w:rFonts w:hint="default" w:ascii="Calibri" w:hAnsi="Arial" w:cs="Arial"/>
          <w:b w:val="0"/>
          <w:bCs w:val="0"/>
          <w:sz w:val="24"/>
          <w:szCs w:val="24"/>
          <w:lang w:val="en-US" w:eastAsia="zh-CN"/>
        </w:rPr>
        <w:t>一个</w:t>
      </w:r>
      <w:r>
        <w:rPr>
          <w:rFonts w:hint="default" w:ascii="Calibri" w:hAnsi="Arial" w:eastAsia="宋体" w:cs="Arial"/>
          <w:b w:val="0"/>
          <w:bCs w:val="0"/>
          <w:sz w:val="24"/>
          <w:szCs w:val="24"/>
          <w:lang w:val="en-US" w:eastAsia="zh-CN"/>
        </w:rPr>
        <w:t>实体</w:t>
      </w:r>
      <w:r>
        <w:rPr>
          <w:rFonts w:hint="default" w:ascii="Calibri" w:hAnsi="Arial" w:cs="Arial"/>
          <w:b w:val="0"/>
          <w:bCs w:val="0"/>
          <w:sz w:val="24"/>
          <w:szCs w:val="24"/>
          <w:lang w:val="en-US" w:eastAsia="zh-CN"/>
        </w:rPr>
        <w:t>（entity）由实体</w:t>
      </w:r>
      <w:r>
        <w:rPr>
          <w:rFonts w:hint="default" w:ascii="Calibri" w:hAnsi="Arial" w:eastAsia="宋体" w:cs="Arial"/>
          <w:b w:val="0"/>
          <w:bCs w:val="0"/>
          <w:sz w:val="24"/>
          <w:szCs w:val="24"/>
          <w:lang w:val="en-US" w:eastAsia="zh-CN"/>
        </w:rPr>
        <w:t>标识</w:t>
      </w:r>
      <w:r>
        <w:rPr>
          <w:rFonts w:hint="default" w:ascii="Calibri" w:hAnsi="Arial" w:cs="Arial"/>
          <w:b w:val="0"/>
          <w:bCs w:val="0"/>
          <w:sz w:val="24"/>
          <w:szCs w:val="24"/>
          <w:lang w:val="en-US" w:eastAsia="zh-CN"/>
        </w:rPr>
        <w:t>（identity）</w:t>
      </w:r>
      <w:r>
        <w:rPr>
          <w:rFonts w:hint="default" w:ascii="Calibri" w:hAnsi="Arial" w:eastAsia="宋体" w:cs="Arial"/>
          <w:b w:val="0"/>
          <w:bCs w:val="0"/>
          <w:sz w:val="24"/>
          <w:szCs w:val="24"/>
          <w:lang w:val="en-US" w:eastAsia="zh-CN"/>
        </w:rPr>
        <w:t>和本体</w:t>
      </w:r>
      <w:r>
        <w:rPr>
          <w:rFonts w:hint="default" w:ascii="Calibri" w:hAnsi="Arial" w:cs="Arial"/>
          <w:b w:val="0"/>
          <w:bCs w:val="0"/>
          <w:sz w:val="24"/>
          <w:szCs w:val="24"/>
          <w:lang w:val="en-US" w:eastAsia="zh-CN"/>
        </w:rPr>
        <w:t>（body）构成</w:t>
      </w:r>
      <w:r>
        <w:rPr>
          <w:rFonts w:hint="default" w:ascii="Calibri" w:hAnsi="Arial" w:eastAsia="宋体" w:cs="Arial"/>
          <w:b w:val="0"/>
          <w:bCs w:val="0"/>
          <w:sz w:val="24"/>
          <w:szCs w:val="24"/>
          <w:lang w:val="en-US" w:eastAsia="zh-CN"/>
        </w:rPr>
        <w:t>。</w:t>
      </w:r>
      <w:r>
        <w:rPr>
          <w:rFonts w:hint="default" w:ascii="Calibri" w:hAnsi="Arial" w:cs="Arial"/>
          <w:sz w:val="24"/>
          <w:szCs w:val="24"/>
          <w:lang w:eastAsia="zh-CN"/>
        </w:rPr>
        <w:t>实体真实性证明是实体标识的真实性和实体本体的真实性的交</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hint="eastAsia" w:ascii="Calibri" w:hAnsi="宋体" w:eastAsia="宋体" w:cs="宋体"/>
          <w:b w:val="0"/>
          <w:bCs w:val="0"/>
          <w:sz w:val="24"/>
          <w:szCs w:val="24"/>
          <w:lang w:val="en-US" w:eastAsia="zh-CN"/>
        </w:rPr>
      </w:pPr>
      <w:r>
        <w:rPr>
          <w:rFonts w:hint="eastAsia" w:ascii="Calibri" w:hAnsi="Arial Narrow"/>
          <w:sz w:val="24"/>
          <w:szCs w:val="24"/>
        </w:rPr>
        <w:t>AUTH (entity) = AUTH (ID)∩AUTH (body)</w:t>
      </w:r>
    </w:p>
    <w:p>
      <w:pPr>
        <w:pageBreakBefore w:val="0"/>
        <w:widowControl w:val="0"/>
        <w:tabs>
          <w:tab w:val="left" w:pos="420"/>
        </w:tabs>
        <w:kinsoku/>
        <w:wordWrap/>
        <w:overflowPunct/>
        <w:topLinePunct w:val="0"/>
        <w:autoSpaceDE/>
        <w:autoSpaceDN/>
        <w:bidi w:val="0"/>
        <w:adjustRightInd/>
        <w:snapToGrid/>
        <w:spacing w:before="0" w:beforeLines="0" w:after="0" w:afterLines="0" w:line="240" w:lineRule="auto"/>
        <w:ind w:firstLine="482" w:firstLineChars="200"/>
        <w:textAlignment w:val="auto"/>
        <w:rPr>
          <w:rFonts w:hint="eastAsia" w:ascii="Calibri" w:hAnsi="Arial Narrow" w:eastAsia="宋体"/>
          <w:sz w:val="24"/>
          <w:szCs w:val="24"/>
          <w:lang w:val="en-US" w:eastAsia="zh-CN"/>
        </w:rPr>
      </w:pPr>
      <w:r>
        <w:rPr>
          <w:rFonts w:hint="eastAsia" w:ascii="Calibri" w:hAnsi="Arial Narrow"/>
          <w:b/>
          <w:bCs/>
          <w:color w:val="auto"/>
          <w:sz w:val="24"/>
          <w:szCs w:val="24"/>
          <w:lang w:val="en-US" w:eastAsia="zh-CN"/>
        </w:rPr>
        <w:t>定义1：</w:t>
      </w:r>
      <w:r>
        <w:rPr>
          <w:rFonts w:hint="eastAsia" w:ascii="Calibri" w:hAnsi="Arial Narrow"/>
          <w:b w:val="0"/>
          <w:bCs w:val="0"/>
          <w:color w:val="auto"/>
          <w:sz w:val="24"/>
          <w:szCs w:val="24"/>
          <w:lang w:val="en-US" w:eastAsia="zh-CN"/>
        </w:rPr>
        <w:t>实体</w:t>
      </w:r>
      <w:r>
        <w:rPr>
          <w:rFonts w:hint="eastAsia" w:ascii="Calibri" w:hAnsi="Arial Narrow"/>
          <w:b w:val="0"/>
          <w:bCs w:val="0"/>
          <w:sz w:val="24"/>
          <w:szCs w:val="24"/>
          <w:lang w:val="en-US" w:eastAsia="zh-CN"/>
        </w:rPr>
        <w:t>标识真实性证明</w:t>
      </w:r>
      <w:r>
        <w:rPr>
          <w:rFonts w:hint="eastAsia" w:ascii="Calibri" w:hAnsi="Arial Narrow"/>
          <w:sz w:val="24"/>
          <w:szCs w:val="24"/>
          <w:lang w:val="en-US" w:eastAsia="zh-CN"/>
        </w:rPr>
        <w:t>是实体标识对实体时间的签名，而实体标识被实体时间所验证。实体时间客观性和公认性，由此可证明本时刻的实体标识的真实性。由于标识鉴别是可以在本体出现之前独立进行，因此称“事前鉴别”。</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rPr>
      </w:pPr>
      <w:r>
        <w:rPr>
          <w:rFonts w:ascii="Calibri" w:hAnsi="Arial Narrow"/>
          <w:sz w:val="24"/>
          <w:szCs w:val="24"/>
        </w:rPr>
        <w:t>设：实体</w:t>
      </w:r>
      <w:r>
        <w:rPr>
          <w:rFonts w:hint="eastAsia" w:ascii="Calibri" w:hAnsi="Arial Narrow"/>
          <w:sz w:val="24"/>
          <w:szCs w:val="24"/>
        </w:rPr>
        <w:t>Alice</w:t>
      </w:r>
      <w:r>
        <w:rPr>
          <w:rFonts w:ascii="Calibri" w:hAnsi="Arial Narrow"/>
          <w:sz w:val="24"/>
          <w:szCs w:val="24"/>
        </w:rPr>
        <w:t>的公钥为</w:t>
      </w:r>
      <w:r>
        <w:rPr>
          <w:rFonts w:hint="eastAsia" w:ascii="Calibri" w:hAnsi="Arial Narrow"/>
          <w:i/>
          <w:sz w:val="24"/>
          <w:szCs w:val="24"/>
        </w:rPr>
        <w:t>ALICE</w:t>
      </w:r>
      <w:r>
        <w:rPr>
          <w:rFonts w:ascii="Calibri" w:hAnsi="Arial Narrow"/>
          <w:sz w:val="24"/>
          <w:szCs w:val="24"/>
        </w:rPr>
        <w:t>，私钥为</w:t>
      </w:r>
      <w:r>
        <w:rPr>
          <w:rFonts w:hint="eastAsia" w:ascii="Calibri" w:hAnsi="Arial Narrow"/>
          <w:i/>
          <w:sz w:val="24"/>
          <w:szCs w:val="24"/>
        </w:rPr>
        <w:t>alice</w:t>
      </w:r>
      <w:r>
        <w:rPr>
          <w:rFonts w:ascii="Calibri" w:hAnsi="Arial Narrow"/>
          <w:sz w:val="24"/>
          <w:szCs w:val="24"/>
        </w:rPr>
        <w:t>，</w:t>
      </w:r>
      <w:r>
        <w:rPr>
          <w:rFonts w:hint="eastAsia" w:ascii="Calibri" w:hAnsi="Arial Narrow"/>
          <w:sz w:val="24"/>
          <w:szCs w:val="24"/>
        </w:rPr>
        <w:t>那么</w:t>
      </w:r>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ascii="Calibri" w:hAnsi="Arial Narrow"/>
          <w:sz w:val="24"/>
          <w:szCs w:val="24"/>
        </w:rPr>
      </w:pPr>
      <w:r>
        <w:rPr>
          <w:rFonts w:hint="eastAsia" w:ascii="Calibri" w:hAnsi="Arial Narrow"/>
          <w:sz w:val="24"/>
          <w:szCs w:val="24"/>
          <w:lang w:val="en-US" w:eastAsia="zh-CN"/>
        </w:rPr>
        <w:t xml:space="preserve">    </w:t>
      </w:r>
      <w:r>
        <w:rPr>
          <w:rFonts w:ascii="Calibri" w:hAnsi="Arial Narrow"/>
          <w:sz w:val="24"/>
          <w:szCs w:val="24"/>
        </w:rPr>
        <w:t>标识</w:t>
      </w:r>
      <w:r>
        <w:rPr>
          <w:rFonts w:hint="eastAsia" w:ascii="Calibri" w:hAnsi="Arial Narrow"/>
          <w:sz w:val="24"/>
          <w:szCs w:val="24"/>
        </w:rPr>
        <w:t>Alice</w:t>
      </w:r>
      <w:r>
        <w:rPr>
          <w:rFonts w:ascii="Calibri" w:hAnsi="Arial Narrow"/>
          <w:sz w:val="24"/>
          <w:szCs w:val="24"/>
        </w:rPr>
        <w:t>真实性函数是标识</w:t>
      </w:r>
      <w:r>
        <w:rPr>
          <w:rFonts w:hint="eastAsia" w:ascii="Calibri" w:hAnsi="Arial Narrow"/>
          <w:sz w:val="24"/>
          <w:szCs w:val="24"/>
          <w:lang w:eastAsia="zh-CN"/>
        </w:rPr>
        <w:t>（</w:t>
      </w:r>
      <w:r>
        <w:rPr>
          <w:rFonts w:ascii="Calibri" w:hAnsi="Arial Narrow"/>
          <w:sz w:val="24"/>
          <w:szCs w:val="24"/>
        </w:rPr>
        <w:t>私钥</w:t>
      </w:r>
      <w:r>
        <w:rPr>
          <w:rFonts w:hint="eastAsia" w:ascii="Calibri" w:hAnsi="Arial Narrow"/>
          <w:sz w:val="24"/>
          <w:szCs w:val="24"/>
          <w:lang w:eastAsia="zh-CN"/>
        </w:rPr>
        <w:t>）</w:t>
      </w:r>
      <w:r>
        <w:rPr>
          <w:rFonts w:ascii="Calibri" w:hAnsi="Arial Narrow"/>
          <w:sz w:val="24"/>
          <w:szCs w:val="24"/>
        </w:rPr>
        <w:t>对时间的签名：</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hint="eastAsia" w:ascii="Calibri" w:hAnsi="Arial Narrow"/>
          <w:sz w:val="24"/>
          <w:szCs w:val="24"/>
        </w:rPr>
        <w:t xml:space="preserve">AUTH </w:t>
      </w:r>
      <w:r>
        <w:rPr>
          <w:rFonts w:ascii="Calibri" w:hAnsi="Arial Narrow"/>
          <w:sz w:val="24"/>
          <w:szCs w:val="24"/>
        </w:rPr>
        <w:t>(</w:t>
      </w:r>
      <w:r>
        <w:rPr>
          <w:rFonts w:hint="eastAsia" w:ascii="Calibri" w:hAnsi="Arial Narrow"/>
          <w:sz w:val="24"/>
          <w:szCs w:val="24"/>
        </w:rPr>
        <w:t>Alice</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w:t>
      </w:r>
      <w:r>
        <w:rPr>
          <w:rFonts w:hint="eastAsia" w:ascii="Calibri" w:hAnsi="Arial Narrow"/>
          <w:sz w:val="24"/>
          <w:szCs w:val="24"/>
        </w:rPr>
        <w:t>G</w:t>
      </w:r>
      <w:r>
        <w:rPr>
          <w:rFonts w:hint="eastAsia" w:ascii="Calibri" w:hAnsi="Arial Narrow"/>
          <w:i/>
          <w:sz w:val="24"/>
          <w:szCs w:val="24"/>
          <w:vertAlign w:val="subscript"/>
        </w:rPr>
        <w:t>alice</w:t>
      </w:r>
      <w:r>
        <w:rPr>
          <w:rFonts w:ascii="Calibri" w:hAnsi="Arial Narrow"/>
          <w:sz w:val="24"/>
          <w:szCs w:val="24"/>
        </w:rPr>
        <w:t>(time)</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ascii="Calibri" w:hAnsi="Arial Narrow"/>
          <w:sz w:val="24"/>
          <w:szCs w:val="24"/>
        </w:rPr>
      </w:pPr>
      <w:r>
        <w:rPr>
          <w:rFonts w:ascii="Calibri" w:hAnsi="Arial Narrow"/>
          <w:sz w:val="24"/>
          <w:szCs w:val="24"/>
        </w:rPr>
        <w:t>标识验证函数则是：</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ascii="Calibri" w:hAnsi="Arial Narrow"/>
          <w:sz w:val="24"/>
          <w:szCs w:val="24"/>
        </w:rPr>
        <w:t>VER</w:t>
      </w:r>
      <w:r>
        <w:rPr>
          <w:rFonts w:hint="eastAsia" w:ascii="Calibri" w:hAnsi="Arial Narrow"/>
          <w:i/>
          <w:sz w:val="24"/>
          <w:szCs w:val="24"/>
          <w:vertAlign w:val="subscript"/>
        </w:rPr>
        <w:t>ALICE</w:t>
      </w:r>
      <w:r>
        <w:rPr>
          <w:rFonts w:hint="eastAsia" w:ascii="Calibri" w:hAnsi="Arial Narrow"/>
          <w:sz w:val="24"/>
          <w:szCs w:val="24"/>
        </w:rPr>
        <w:t>(</w:t>
      </w:r>
      <w:r>
        <w:rPr>
          <w:rFonts w:hint="eastAsia" w:ascii="Calibri" w:hAnsi="Arial Narrow"/>
          <w:sz w:val="24"/>
          <w:szCs w:val="24"/>
          <w:highlight w:val="none"/>
          <w:lang w:val="en-US" w:eastAsia="zh-CN"/>
        </w:rPr>
        <w:t>time</w:t>
      </w:r>
      <w:r>
        <w:rPr>
          <w:rFonts w:ascii="Calibri" w:hAnsi="Arial Narrow"/>
          <w:sz w:val="24"/>
          <w:szCs w:val="24"/>
        </w:rPr>
        <w:t xml:space="preserve">, </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ascii="Calibri" w:hAnsi="Arial Narrow"/>
          <w:sz w:val="24"/>
          <w:szCs w:val="24"/>
        </w:rPr>
      </w:pPr>
      <w:r>
        <w:rPr>
          <w:rFonts w:hint="eastAsia" w:ascii="Calibri" w:hAnsi="Arial Narrow"/>
          <w:sz w:val="24"/>
          <w:szCs w:val="24"/>
          <w:lang w:val="en-US" w:eastAsia="zh-CN"/>
        </w:rPr>
        <w:t xml:space="preserve">    </w:t>
      </w:r>
      <w:r>
        <w:rPr>
          <w:rFonts w:ascii="Calibri" w:hAnsi="Arial Narrow"/>
          <w:sz w:val="24"/>
          <w:szCs w:val="24"/>
        </w:rPr>
        <w:t>如果</w:t>
      </w:r>
      <w:r>
        <w:rPr>
          <w:rFonts w:ascii="Calibri" w:hAnsi="Arial Narrow"/>
          <w:i/>
          <w:sz w:val="24"/>
          <w:szCs w:val="24"/>
        </w:rPr>
        <w:t>c</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’，验证方</w:t>
      </w:r>
      <w:r>
        <w:rPr>
          <w:rFonts w:hint="eastAsia" w:ascii="Calibri" w:hAnsi="Arial Narrow"/>
          <w:sz w:val="24"/>
          <w:szCs w:val="24"/>
        </w:rPr>
        <w:t>证明了</w:t>
      </w:r>
      <w:r>
        <w:rPr>
          <w:rFonts w:hint="eastAsia" w:ascii="Calibri" w:hAnsi="Arial Narrow"/>
          <w:sz w:val="24"/>
          <w:szCs w:val="24"/>
          <w:lang w:eastAsia="zh-CN"/>
        </w:rPr>
        <w:t>这个时刻的</w:t>
      </w:r>
      <w:r>
        <w:rPr>
          <w:rFonts w:ascii="Calibri" w:hAnsi="Arial Narrow"/>
          <w:sz w:val="24"/>
          <w:szCs w:val="24"/>
        </w:rPr>
        <w:t>实体</w:t>
      </w:r>
      <w:r>
        <w:rPr>
          <w:rFonts w:hint="eastAsia" w:ascii="Calibri" w:hAnsi="Arial Narrow"/>
          <w:sz w:val="24"/>
          <w:szCs w:val="24"/>
        </w:rPr>
        <w:t>标识Alice为</w:t>
      </w:r>
      <w:r>
        <w:rPr>
          <w:rFonts w:ascii="Calibri" w:hAnsi="Arial Narrow"/>
          <w:sz w:val="24"/>
          <w:szCs w:val="24"/>
        </w:rPr>
        <w:t>真。</w:t>
      </w:r>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ascii="Calibri" w:hAnsi="Arial Narrow"/>
          <w:sz w:val="24"/>
          <w:szCs w:val="24"/>
        </w:rPr>
      </w:pPr>
      <w:r>
        <w:rPr>
          <w:rFonts w:hint="eastAsia" w:ascii="Calibri" w:hAnsi="Arial Narrow"/>
          <w:sz w:val="24"/>
          <w:szCs w:val="24"/>
          <w:lang w:val="en-US" w:eastAsia="zh-CN"/>
        </w:rPr>
        <w:t xml:space="preserve">    </w:t>
      </w:r>
      <w:r>
        <w:rPr>
          <w:rFonts w:hint="eastAsia" w:ascii="Calibri" w:hAnsi="Arial Narrow"/>
          <w:sz w:val="24"/>
          <w:szCs w:val="24"/>
        </w:rPr>
        <w:t>这是因为</w:t>
      </w:r>
      <w:r>
        <w:rPr>
          <w:rFonts w:ascii="Calibri" w:hAnsi="Arial Narrow"/>
          <w:i/>
          <w:sz w:val="24"/>
          <w:szCs w:val="24"/>
        </w:rPr>
        <w:t>ALICE</w:t>
      </w:r>
      <w:r>
        <w:rPr>
          <w:rFonts w:ascii="Calibri" w:hAnsi="Arial Narrow"/>
          <w:sz w:val="24"/>
          <w:szCs w:val="24"/>
        </w:rPr>
        <w:t xml:space="preserve"> </w:t>
      </w:r>
      <w:r>
        <w:rPr>
          <w:rFonts w:hint="eastAsia" w:ascii="Calibri" w:hAnsi="Arial Narrow"/>
          <w:sz w:val="24"/>
          <w:szCs w:val="24"/>
        </w:rPr>
        <w:t xml:space="preserve">是公钥，由标识 </w:t>
      </w:r>
      <w:r>
        <w:rPr>
          <w:rFonts w:ascii="Calibri" w:hAnsi="Arial Narrow"/>
          <w:sz w:val="24"/>
          <w:szCs w:val="24"/>
        </w:rPr>
        <w:t>Alice</w:t>
      </w:r>
      <w:r>
        <w:rPr>
          <w:rFonts w:hint="eastAsia" w:ascii="Calibri" w:hAnsi="Arial Narrow"/>
          <w:sz w:val="24"/>
          <w:szCs w:val="24"/>
        </w:rPr>
        <w:t>产生，</w:t>
      </w:r>
      <w:r>
        <w:rPr>
          <w:rFonts w:ascii="Calibri" w:hAnsi="Arial Narrow"/>
          <w:i/>
          <w:sz w:val="24"/>
          <w:szCs w:val="24"/>
        </w:rPr>
        <w:t>alice</w:t>
      </w:r>
      <w:r>
        <w:rPr>
          <w:rFonts w:hint="eastAsia" w:ascii="Calibri" w:hAnsi="Arial Narrow"/>
          <w:sz w:val="24"/>
          <w:szCs w:val="24"/>
        </w:rPr>
        <w:t>是私钥，满足</w:t>
      </w:r>
      <w:r>
        <w:rPr>
          <w:rFonts w:ascii="Calibri" w:hAnsi="Arial Narrow"/>
          <w:sz w:val="24"/>
          <w:szCs w:val="24"/>
        </w:rPr>
        <w:t xml:space="preserve"> </w:t>
      </w:r>
      <w:r>
        <w:rPr>
          <w:rFonts w:ascii="Calibri" w:hAnsi="Arial Narrow"/>
          <w:i/>
          <w:sz w:val="24"/>
          <w:szCs w:val="24"/>
        </w:rPr>
        <w:t>ALICE</w:t>
      </w:r>
      <w:r>
        <w:rPr>
          <w:rFonts w:ascii="Calibri" w:hAnsi="Arial Narrow"/>
          <w:sz w:val="24"/>
          <w:szCs w:val="24"/>
        </w:rPr>
        <w:t>= (</w:t>
      </w:r>
      <w:r>
        <w:rPr>
          <w:rFonts w:ascii="Calibri" w:hAnsi="Arial Narrow"/>
          <w:i/>
          <w:sz w:val="24"/>
          <w:szCs w:val="24"/>
        </w:rPr>
        <w:t>alice</w:t>
      </w:r>
      <w:r>
        <w:rPr>
          <w:rFonts w:ascii="Calibri" w:hAnsi="Arial Narrow"/>
          <w:sz w:val="24"/>
          <w:szCs w:val="24"/>
        </w:rPr>
        <w:t>)</w:t>
      </w:r>
      <w:r>
        <w:rPr>
          <w:rFonts w:ascii="Calibri" w:hAnsi="Arial Narrow"/>
          <w:i/>
          <w:sz w:val="24"/>
          <w:szCs w:val="24"/>
        </w:rPr>
        <w:t>G</w:t>
      </w:r>
      <w:r>
        <w:rPr>
          <w:rFonts w:ascii="Calibri" w:hAnsi="Arial Narrow"/>
          <w:sz w:val="24"/>
          <w:szCs w:val="24"/>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firstLine="482" w:firstLineChars="200"/>
        <w:textAlignment w:val="auto"/>
        <w:rPr>
          <w:rFonts w:ascii="Calibri" w:hAnsi="Arial Narrow"/>
          <w:sz w:val="24"/>
          <w:szCs w:val="24"/>
        </w:rPr>
      </w:pPr>
      <w:r>
        <w:rPr>
          <w:rFonts w:hint="eastAsia" w:ascii="Calibri" w:hAnsi="Arial Narrow"/>
          <w:b/>
          <w:bCs/>
          <w:sz w:val="24"/>
          <w:szCs w:val="24"/>
          <w:lang w:eastAsia="zh-CN"/>
        </w:rPr>
        <w:t>定义</w:t>
      </w:r>
      <w:r>
        <w:rPr>
          <w:rFonts w:hint="eastAsia" w:ascii="Calibri" w:hAnsi="Arial Narrow"/>
          <w:sz w:val="24"/>
          <w:szCs w:val="24"/>
          <w:lang w:val="en-US" w:eastAsia="zh-CN"/>
        </w:rPr>
        <w:t>2：</w:t>
      </w:r>
      <w:r>
        <w:rPr>
          <w:rFonts w:ascii="Calibri" w:hAnsi="Arial Narrow"/>
          <w:sz w:val="24"/>
          <w:szCs w:val="24"/>
        </w:rPr>
        <w:t>本体真实性</w:t>
      </w:r>
      <w:r>
        <w:rPr>
          <w:rFonts w:hint="eastAsia" w:ascii="Calibri" w:hAnsi="Arial Narrow"/>
          <w:sz w:val="24"/>
          <w:szCs w:val="24"/>
          <w:lang w:eastAsia="zh-CN"/>
        </w:rPr>
        <w:t>证明</w:t>
      </w:r>
      <w:r>
        <w:rPr>
          <w:rFonts w:ascii="Calibri" w:hAnsi="Arial Narrow"/>
          <w:sz w:val="24"/>
          <w:szCs w:val="24"/>
        </w:rPr>
        <w:t>是</w:t>
      </w:r>
      <w:r>
        <w:rPr>
          <w:rFonts w:hint="eastAsia" w:ascii="Calibri" w:hAnsi="Arial Narrow"/>
          <w:sz w:val="24"/>
          <w:szCs w:val="24"/>
          <w:lang w:eastAsia="zh-CN"/>
        </w:rPr>
        <w:t>实体</w:t>
      </w:r>
      <w:r>
        <w:rPr>
          <w:rFonts w:ascii="Calibri" w:hAnsi="Arial Narrow"/>
          <w:sz w:val="24"/>
          <w:szCs w:val="24"/>
        </w:rPr>
        <w:t>标识对</w:t>
      </w:r>
      <w:r>
        <w:rPr>
          <w:rFonts w:hint="eastAsia" w:ascii="Calibri" w:hAnsi="Arial Narrow"/>
          <w:sz w:val="24"/>
          <w:szCs w:val="24"/>
          <w:lang w:eastAsia="zh-CN"/>
        </w:rPr>
        <w:t>实体</w:t>
      </w:r>
      <w:r>
        <w:rPr>
          <w:rFonts w:ascii="Calibri" w:hAnsi="Arial Narrow"/>
          <w:sz w:val="24"/>
          <w:szCs w:val="24"/>
        </w:rPr>
        <w:t>本体的签名</w:t>
      </w:r>
      <w:r>
        <w:rPr>
          <w:rFonts w:hint="eastAsia" w:ascii="Calibri" w:hAnsi="Arial Narrow"/>
          <w:sz w:val="24"/>
          <w:szCs w:val="24"/>
          <w:lang w:eastAsia="zh-CN"/>
        </w:rPr>
        <w:t>，而本体被标识所验证。由于本体鉴别总是在本体事件发生之后进行，因此称“事后鉴别”。</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left="-4" w:leftChars="-2" w:firstLine="501" w:firstLineChars="209"/>
        <w:jc w:val="center"/>
        <w:textAlignment w:val="auto"/>
        <w:rPr>
          <w:rFonts w:ascii="Calibri" w:hAnsi="Arial Narrow"/>
          <w:sz w:val="24"/>
          <w:szCs w:val="24"/>
        </w:rPr>
      </w:pPr>
      <w:r>
        <w:rPr>
          <w:rFonts w:hint="eastAsia" w:ascii="Calibri" w:hAnsi="Arial Narrow"/>
          <w:sz w:val="24"/>
          <w:szCs w:val="24"/>
        </w:rPr>
        <w:t xml:space="preserve">AUTH </w:t>
      </w:r>
      <w:r>
        <w:rPr>
          <w:rFonts w:ascii="Calibri" w:hAnsi="Arial Narrow"/>
          <w:sz w:val="24"/>
          <w:szCs w:val="24"/>
        </w:rPr>
        <w:t>(body)=SIG</w:t>
      </w:r>
      <w:r>
        <w:rPr>
          <w:rFonts w:hint="eastAsia" w:ascii="Calibri" w:hAnsi="Arial Narrow"/>
          <w:i/>
          <w:sz w:val="24"/>
          <w:szCs w:val="24"/>
          <w:vertAlign w:val="subscript"/>
        </w:rPr>
        <w:t>alice</w:t>
      </w:r>
      <w:r>
        <w:rPr>
          <w:rFonts w:ascii="Calibri" w:hAnsi="Arial Narrow"/>
          <w:sz w:val="24"/>
          <w:szCs w:val="24"/>
        </w:rPr>
        <w:t>(CHR)</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2</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2</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2</w:t>
      </w:r>
      <w:r>
        <w:rPr>
          <w:rFonts w:ascii="Calibri" w:hAnsi="Arial Narrow"/>
          <w:sz w:val="24"/>
          <w:szCs w:val="24"/>
        </w:rPr>
        <w:t>) 或</w:t>
      </w:r>
    </w:p>
    <w:p>
      <w:pPr>
        <w:pageBreakBefore w:val="0"/>
        <w:widowControl w:val="0"/>
        <w:kinsoku/>
        <w:wordWrap/>
        <w:overflowPunct/>
        <w:topLinePunct w:val="0"/>
        <w:autoSpaceDE/>
        <w:autoSpaceDN/>
        <w:bidi w:val="0"/>
        <w:adjustRightInd/>
        <w:snapToGrid/>
        <w:spacing w:before="0" w:beforeLines="0" w:after="0" w:afterLines="0" w:line="240" w:lineRule="auto"/>
        <w:ind w:left="-4" w:leftChars="-2" w:firstLine="501" w:firstLineChars="209"/>
        <w:jc w:val="center"/>
        <w:textAlignment w:val="auto"/>
        <w:rPr>
          <w:rFonts w:ascii="Calibri" w:hAnsi="Arial Narrow"/>
          <w:sz w:val="24"/>
          <w:szCs w:val="24"/>
        </w:rPr>
      </w:pPr>
      <w:r>
        <w:rPr>
          <w:rFonts w:hint="eastAsia" w:ascii="Calibri" w:hAnsi="Arial Narrow"/>
          <w:sz w:val="24"/>
          <w:szCs w:val="24"/>
        </w:rPr>
        <w:t xml:space="preserve">AUTH </w:t>
      </w:r>
      <w:r>
        <w:rPr>
          <w:rFonts w:ascii="Calibri" w:hAnsi="Arial Narrow"/>
          <w:sz w:val="24"/>
          <w:szCs w:val="24"/>
        </w:rPr>
        <w:t>(body)=SIG</w:t>
      </w:r>
      <w:r>
        <w:rPr>
          <w:rFonts w:hint="eastAsia" w:ascii="Calibri" w:hAnsi="Arial Narrow"/>
          <w:i/>
          <w:sz w:val="24"/>
          <w:szCs w:val="24"/>
          <w:vertAlign w:val="subscript"/>
        </w:rPr>
        <w:t>alice</w:t>
      </w:r>
      <w:r>
        <w:rPr>
          <w:rFonts w:ascii="Calibri" w:hAnsi="Arial Narrow"/>
          <w:sz w:val="24"/>
          <w:szCs w:val="24"/>
        </w:rPr>
        <w:t>(MAC)</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2</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2</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2</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textAlignment w:val="auto"/>
        <w:rPr>
          <w:rFonts w:ascii="Calibri" w:hAnsi="Arial Narrow" w:cs="Arial"/>
          <w:sz w:val="24"/>
          <w:szCs w:val="24"/>
        </w:rPr>
      </w:pPr>
      <w:r>
        <w:rPr>
          <w:rFonts w:hint="eastAsia" w:ascii="Calibri" w:hAnsi="Arial Narrow"/>
          <w:sz w:val="24"/>
          <w:szCs w:val="24"/>
          <w:lang w:val="en-US" w:eastAsia="zh-CN"/>
        </w:rPr>
        <w:t xml:space="preserve">    </w:t>
      </w:r>
      <w:r>
        <w:rPr>
          <w:rFonts w:ascii="Calibri" w:hAnsi="Arial Narrow"/>
          <w:sz w:val="24"/>
          <w:szCs w:val="24"/>
        </w:rPr>
        <w:t>其中，</w:t>
      </w:r>
      <w:r>
        <w:rPr>
          <w:rFonts w:ascii="Calibri" w:hAnsi="Arial Narrow" w:cs="Arial"/>
          <w:sz w:val="24"/>
          <w:szCs w:val="24"/>
        </w:rPr>
        <w:t>本体特征(CHR)是代表本体</w:t>
      </w:r>
      <w:r>
        <w:rPr>
          <w:rFonts w:hint="eastAsia" w:ascii="Calibri" w:hAnsi="Arial Narrow" w:cs="Arial"/>
          <w:sz w:val="24"/>
          <w:szCs w:val="24"/>
          <w:lang w:eastAsia="zh-CN"/>
        </w:rPr>
        <w:t>的</w:t>
      </w:r>
      <w:r>
        <w:rPr>
          <w:rFonts w:ascii="Calibri" w:hAnsi="Arial Narrow" w:cs="Arial"/>
          <w:sz w:val="24"/>
          <w:szCs w:val="24"/>
        </w:rPr>
        <w:t>特征码，如果本体是物理的，则将数据化的物理特征(指纹、照片)作为本体特征；如果本体是逻辑的，则将数据的完整性码</w:t>
      </w:r>
      <w:r>
        <w:rPr>
          <w:rFonts w:hint="eastAsia" w:ascii="Calibri" w:hAnsi="Arial Narrow" w:cs="Arial"/>
          <w:sz w:val="24"/>
          <w:szCs w:val="24"/>
          <w:lang w:eastAsia="zh-CN"/>
        </w:rPr>
        <w:t>或抽样码</w:t>
      </w:r>
      <w:r>
        <w:rPr>
          <w:rFonts w:ascii="Calibri" w:hAnsi="Arial Narrow" w:cs="Arial"/>
          <w:sz w:val="24"/>
          <w:szCs w:val="24"/>
        </w:rPr>
        <w:t>作为本体特征。完整性</w:t>
      </w:r>
      <w:r>
        <w:rPr>
          <w:rFonts w:hint="eastAsia" w:ascii="Calibri" w:hAnsi="Arial Narrow" w:cs="Arial"/>
          <w:sz w:val="24"/>
          <w:szCs w:val="24"/>
          <w:lang w:eastAsia="zh-CN"/>
        </w:rPr>
        <w:t>码</w:t>
      </w:r>
      <w:r>
        <w:rPr>
          <w:rFonts w:ascii="Calibri" w:hAnsi="Arial Narrow" w:cs="Arial"/>
          <w:sz w:val="24"/>
          <w:szCs w:val="24"/>
        </w:rPr>
        <w:t>是Hash(data)</w:t>
      </w:r>
      <w:r>
        <w:rPr>
          <w:rFonts w:hint="eastAsia" w:ascii="Calibri" w:hAnsi="Arial Narrow" w:cs="Arial"/>
          <w:sz w:val="24"/>
          <w:szCs w:val="24"/>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MAC</w:t>
      </w:r>
      <w:r>
        <w:rPr>
          <w:rFonts w:hint="eastAsia" w:ascii="Calibri" w:hAnsi="Arial Narrow" w:cs="Arial"/>
          <w:sz w:val="24"/>
          <w:szCs w:val="24"/>
          <w:lang w:eastAsia="zh-CN"/>
        </w:rPr>
        <w:t>，抽样码是</w:t>
      </w:r>
      <w:r>
        <w:rPr>
          <w:rFonts w:hint="eastAsia" w:ascii="Calibri" w:hAnsi="Arial Narrow" w:cs="Arial"/>
          <w:sz w:val="24"/>
          <w:szCs w:val="24"/>
          <w:lang w:val="en-US" w:eastAsia="zh-CN"/>
        </w:rPr>
        <w:t>SAMP(data)=sam</w:t>
      </w:r>
      <w:r>
        <w:rPr>
          <w:rFonts w:ascii="Calibri" w:hAnsi="Arial Narrow" w:cs="Arial"/>
          <w:sz w:val="24"/>
          <w:szCs w:val="24"/>
        </w:rPr>
        <w:t>。</w:t>
      </w:r>
      <w:r>
        <w:rPr>
          <w:rFonts w:hint="eastAsia" w:ascii="Calibri" w:hAnsi="Arial Narrow" w:cs="Arial"/>
          <w:sz w:val="24"/>
          <w:szCs w:val="24"/>
          <w:lang w:val="en-US" w:eastAsia="zh-CN"/>
        </w:rPr>
        <w:t>本体鉴别在事件发生之后才能进行，因此称“事后鉴别”</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ascii="Calibri" w:hAnsi="Arial Narrow" w:cs="Arial"/>
          <w:sz w:val="24"/>
          <w:szCs w:val="24"/>
        </w:rPr>
      </w:pPr>
      <w:r>
        <w:rPr>
          <w:rFonts w:ascii="Calibri" w:hAnsi="Arial Narrow" w:cs="Arial"/>
          <w:sz w:val="24"/>
          <w:szCs w:val="24"/>
        </w:rPr>
        <w:t>本体验证函数是：</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ascii="Calibri" w:hAnsi="Arial Narrow"/>
          <w:sz w:val="24"/>
          <w:szCs w:val="24"/>
        </w:rPr>
        <w:t xml:space="preserve"> VER</w:t>
      </w:r>
      <w:r>
        <w:rPr>
          <w:rFonts w:hint="eastAsia" w:ascii="Calibri" w:hAnsi="Arial Narrow"/>
          <w:i/>
          <w:sz w:val="24"/>
          <w:szCs w:val="24"/>
          <w:vertAlign w:val="subscript"/>
        </w:rPr>
        <w:t>ALICE</w:t>
      </w:r>
      <w:r>
        <w:rPr>
          <w:rFonts w:ascii="Calibri" w:hAnsi="Arial Narrow"/>
          <w:sz w:val="24"/>
          <w:szCs w:val="24"/>
        </w:rPr>
        <w:t xml:space="preserve">(MAC, </w:t>
      </w:r>
      <w:r>
        <w:rPr>
          <w:rFonts w:ascii="Calibri" w:hAnsi="Arial Narrow"/>
          <w:i/>
          <w:sz w:val="24"/>
          <w:szCs w:val="24"/>
        </w:rPr>
        <w:t>s</w:t>
      </w:r>
      <w:r>
        <w:rPr>
          <w:rFonts w:ascii="Calibri" w:hAnsi="Arial Narrow"/>
          <w:sz w:val="24"/>
          <w:szCs w:val="24"/>
          <w:vertAlign w:val="subscript"/>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2</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ascii="Calibri" w:hAnsi="Arial Narrow"/>
          <w:sz w:val="24"/>
          <w:szCs w:val="24"/>
        </w:rPr>
      </w:pPr>
      <w:r>
        <w:rPr>
          <w:rFonts w:ascii="Calibri" w:hAnsi="Arial Narrow"/>
          <w:sz w:val="24"/>
          <w:szCs w:val="24"/>
        </w:rPr>
        <w:t>如果</w:t>
      </w:r>
      <w:r>
        <w:rPr>
          <w:rFonts w:ascii="Calibri" w:hAnsi="Arial Narrow"/>
          <w:i/>
          <w:sz w:val="24"/>
          <w:szCs w:val="24"/>
        </w:rPr>
        <w:t>c</w:t>
      </w:r>
      <w:r>
        <w:rPr>
          <w:rFonts w:ascii="Calibri" w:hAnsi="Arial Narrow"/>
          <w:sz w:val="24"/>
          <w:szCs w:val="24"/>
          <w:vertAlign w:val="subscript"/>
        </w:rPr>
        <w:t>2</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2</w:t>
      </w:r>
      <w:r>
        <w:rPr>
          <w:rFonts w:ascii="Calibri" w:hAnsi="Arial Narrow"/>
          <w:sz w:val="24"/>
          <w:szCs w:val="24"/>
        </w:rPr>
        <w:t>’，则证明了本体的真实性</w:t>
      </w:r>
      <w:r>
        <w:rPr>
          <w:rFonts w:hint="eastAsia" w:ascii="Calibri" w:hAnsi="Arial Narrow"/>
          <w:sz w:val="24"/>
          <w:szCs w:val="24"/>
          <w:lang w:eastAsia="zh-CN"/>
        </w:rPr>
        <w:t>，也证明了标识和本体的</w:t>
      </w:r>
      <w:r>
        <w:rPr>
          <w:rFonts w:ascii="Calibri" w:hAnsi="Arial Narrow"/>
          <w:sz w:val="24"/>
          <w:szCs w:val="24"/>
        </w:rPr>
        <w:t>一体性。</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ascii="Calibri" w:hAnsi="Arial Narrow"/>
          <w:sz w:val="24"/>
          <w:szCs w:val="24"/>
        </w:rPr>
      </w:pPr>
      <w:r>
        <w:rPr>
          <w:rFonts w:hint="eastAsia" w:ascii="Calibri" w:hAnsi="Arial Narrow"/>
          <w:sz w:val="24"/>
          <w:szCs w:val="24"/>
          <w:lang w:val="en-US" w:eastAsia="zh-CN"/>
        </w:rPr>
        <w:t>将实体分解为标识和本体证明的方法是理论意义上的完整的证明方法，但在实际应用中，可以省去标识鉴别，只用本体鉴别代表实体鉴别。特别是在身份鉴别、防伪、票据鉴别中，标识和本体是天然绑定在一起的，总是同时发生。标识鉴别只有在基于标识的公钥体制下可省略。</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Calibri" w:hAnsi="宋体" w:eastAsia="宋体" w:cs="宋体"/>
          <w:b/>
          <w:bCs w:val="0"/>
          <w:sz w:val="24"/>
          <w:szCs w:val="24"/>
          <w:lang w:val="en-US" w:eastAsia="zh-CN"/>
        </w:rPr>
      </w:pPr>
      <w:r>
        <w:rPr>
          <w:rFonts w:hint="eastAsia" w:ascii="Calibri" w:hAnsi="宋体" w:eastAsia="宋体" w:cs="宋体"/>
          <w:b/>
          <w:bCs w:val="0"/>
          <w:sz w:val="24"/>
          <w:szCs w:val="24"/>
          <w:lang w:val="en-US" w:eastAsia="zh-CN"/>
        </w:rPr>
        <w:t>3.2 事件鉴别</w:t>
      </w:r>
    </w:p>
    <w:p>
      <w:pPr>
        <w:pageBreakBefore w:val="0"/>
        <w:widowControl w:val="0"/>
        <w:kinsoku/>
        <w:wordWrap/>
        <w:overflowPunct/>
        <w:topLinePunct w:val="0"/>
        <w:autoSpaceDE/>
        <w:autoSpaceDN/>
        <w:bidi w:val="0"/>
        <w:adjustRightInd/>
        <w:snapToGrid/>
        <w:spacing w:before="0" w:beforeLines="0" w:after="0" w:afterLines="0" w:line="240" w:lineRule="auto"/>
        <w:ind w:left="-2" w:leftChars="-1" w:firstLine="480" w:firstLineChars="200"/>
        <w:textAlignment w:val="auto"/>
        <w:rPr>
          <w:rFonts w:hint="eastAsia" w:ascii="Calibri" w:hAnsi="Arial Narrow" w:cs="Arial"/>
          <w:sz w:val="24"/>
          <w:szCs w:val="24"/>
        </w:rPr>
      </w:pPr>
      <w:r>
        <w:rPr>
          <w:rFonts w:hint="eastAsia" w:ascii="Calibri" w:hAnsi="Arial Narrow" w:cs="Arial"/>
          <w:sz w:val="24"/>
          <w:szCs w:val="24"/>
          <w:lang w:eastAsia="zh-CN"/>
        </w:rPr>
        <w:t>实体的活动形成事件，事件以过程</w:t>
      </w:r>
      <w:r>
        <w:rPr>
          <w:rFonts w:hint="eastAsia" w:ascii="Calibri" w:hAnsi="Arial Narrow" w:cs="Arial"/>
          <w:sz w:val="24"/>
          <w:szCs w:val="24"/>
          <w:lang w:val="en-US" w:eastAsia="zh-CN"/>
        </w:rPr>
        <w:t>的形式而存在</w:t>
      </w:r>
      <w:r>
        <w:rPr>
          <w:rFonts w:hint="eastAsia" w:ascii="Calibri" w:hAnsi="Arial Narrow" w:cs="Arial"/>
          <w:sz w:val="24"/>
          <w:szCs w:val="24"/>
          <w:lang w:eastAsia="zh-CN"/>
        </w:rPr>
        <w:t>，而</w:t>
      </w:r>
      <w:r>
        <w:rPr>
          <w:rFonts w:hint="eastAsia" w:ascii="Calibri" w:hAnsi="Arial Narrow" w:cs="Arial"/>
          <w:sz w:val="24"/>
          <w:szCs w:val="24"/>
          <w:lang w:val="en-US" w:eastAsia="zh-CN"/>
        </w:rPr>
        <w:t>过程</w:t>
      </w:r>
      <w:r>
        <w:rPr>
          <w:rFonts w:hint="eastAsia" w:ascii="Calibri" w:hAnsi="Arial Narrow" w:cs="Arial"/>
          <w:sz w:val="24"/>
          <w:szCs w:val="24"/>
          <w:lang w:eastAsia="zh-CN"/>
        </w:rPr>
        <w:t>均纷纷为</w:t>
      </w:r>
      <w:r>
        <w:rPr>
          <w:rFonts w:hint="eastAsia" w:ascii="Calibri" w:hAnsi="Arial Narrow" w:cs="Arial"/>
          <w:sz w:val="24"/>
          <w:szCs w:val="24"/>
        </w:rPr>
        <w:t>受理</w:t>
      </w:r>
      <w:r>
        <w:rPr>
          <w:rFonts w:hint="eastAsia" w:ascii="Calibri" w:hAnsi="Arial Narrow" w:cs="Arial"/>
          <w:sz w:val="24"/>
          <w:szCs w:val="24"/>
          <w:lang w:eastAsia="zh-CN"/>
        </w:rPr>
        <w:t>进程</w:t>
      </w:r>
      <w:r>
        <w:rPr>
          <w:rFonts w:hint="eastAsia" w:ascii="Calibri" w:hAnsi="Arial Narrow" w:cs="Arial"/>
          <w:sz w:val="24"/>
          <w:szCs w:val="24"/>
        </w:rPr>
        <w:t>(acce</w:t>
      </w:r>
      <w:r>
        <w:rPr>
          <w:rFonts w:hint="eastAsia" w:ascii="Calibri" w:hAnsi="Arial Narrow" w:cs="Arial"/>
          <w:sz w:val="24"/>
          <w:szCs w:val="24"/>
          <w:lang w:val="en-US" w:eastAsia="zh-CN"/>
        </w:rPr>
        <w:t>ssing</w:t>
      </w:r>
      <w:r>
        <w:rPr>
          <w:rFonts w:hint="eastAsia" w:ascii="Calibri" w:hAnsi="Arial Narrow" w:cs="Arial"/>
          <w:sz w:val="24"/>
          <w:szCs w:val="24"/>
        </w:rPr>
        <w:t xml:space="preserve"> process)和</w:t>
      </w:r>
      <w:r>
        <w:rPr>
          <w:rFonts w:hint="eastAsia" w:ascii="Calibri" w:hAnsi="Arial Narrow" w:cs="Arial"/>
          <w:sz w:val="24"/>
          <w:szCs w:val="24"/>
          <w:lang w:val="en-US" w:eastAsia="zh-CN"/>
        </w:rPr>
        <w:t>采信</w:t>
      </w:r>
      <w:r>
        <w:rPr>
          <w:rFonts w:hint="eastAsia" w:ascii="Calibri" w:hAnsi="Arial Narrow" w:cs="Arial"/>
          <w:sz w:val="24"/>
          <w:szCs w:val="24"/>
        </w:rPr>
        <w:t>进程(</w:t>
      </w:r>
      <w:r>
        <w:rPr>
          <w:rFonts w:hint="eastAsia" w:ascii="Calibri" w:hAnsi="Arial Narrow" w:cs="Arial"/>
          <w:sz w:val="24"/>
          <w:szCs w:val="24"/>
          <w:lang w:val="en-US" w:eastAsia="zh-CN"/>
        </w:rPr>
        <w:t xml:space="preserve">adopting </w:t>
      </w:r>
      <w:r>
        <w:rPr>
          <w:rFonts w:hint="eastAsia" w:ascii="Calibri" w:hAnsi="Arial Narrow" w:cs="Arial"/>
          <w:sz w:val="24"/>
          <w:szCs w:val="24"/>
        </w:rPr>
        <w:t>process)</w:t>
      </w:r>
      <w:r>
        <w:rPr>
          <w:rFonts w:hint="eastAsia" w:ascii="Calibri" w:hAnsi="Arial Narrow" w:cs="Arial"/>
          <w:sz w:val="24"/>
          <w:szCs w:val="24"/>
          <w:lang w:eastAsia="zh-CN"/>
        </w:rPr>
        <w:t>，因此，事件真实性是受理进程真实性和采信进程真实性的交</w:t>
      </w:r>
    </w:p>
    <w:p>
      <w:pPr>
        <w:pageBreakBefore w:val="0"/>
        <w:widowControl w:val="0"/>
        <w:kinsoku/>
        <w:wordWrap/>
        <w:overflowPunct/>
        <w:topLinePunct w:val="0"/>
        <w:autoSpaceDE/>
        <w:autoSpaceDN/>
        <w:bidi w:val="0"/>
        <w:adjustRightInd/>
        <w:snapToGrid/>
        <w:spacing w:before="0" w:beforeLines="0" w:after="0" w:afterLines="0" w:line="240" w:lineRule="auto"/>
        <w:ind w:left="-2" w:leftChars="-1" w:firstLine="480" w:firstLineChars="200"/>
        <w:jc w:val="center"/>
        <w:textAlignment w:val="auto"/>
        <w:rPr>
          <w:rFonts w:hint="eastAsia" w:ascii="Calibri" w:hAnsi="Arial Narrow" w:cs="Arial"/>
          <w:sz w:val="24"/>
          <w:szCs w:val="24"/>
        </w:rPr>
      </w:pPr>
      <w:r>
        <w:rPr>
          <w:rFonts w:ascii="Calibri" w:hAnsi="Arial Narrow"/>
          <w:sz w:val="24"/>
          <w:szCs w:val="24"/>
        </w:rPr>
        <w:t>AUTH (</w:t>
      </w:r>
      <w:r>
        <w:rPr>
          <w:rFonts w:hint="eastAsia" w:ascii="Calibri" w:hAnsi="Arial Narrow"/>
          <w:sz w:val="24"/>
          <w:szCs w:val="24"/>
          <w:lang w:val="en-US" w:eastAsia="zh-CN"/>
        </w:rPr>
        <w:t>Procedure</w:t>
      </w:r>
      <w:r>
        <w:rPr>
          <w:rFonts w:ascii="Calibri" w:hAnsi="Arial Narrow"/>
          <w:sz w:val="24"/>
          <w:szCs w:val="24"/>
        </w:rPr>
        <w:t>) = AUTH</w:t>
      </w:r>
      <w:r>
        <w:rPr>
          <w:rFonts w:ascii="Calibri" w:hAnsi="Arial Narrow"/>
          <w:i/>
          <w:sz w:val="24"/>
          <w:szCs w:val="24"/>
        </w:rPr>
        <w:t xml:space="preserve"> </w:t>
      </w:r>
      <w:r>
        <w:rPr>
          <w:rFonts w:ascii="Calibri" w:hAnsi="Arial Narrow"/>
          <w:sz w:val="24"/>
          <w:szCs w:val="24"/>
        </w:rPr>
        <w:t>(</w:t>
      </w:r>
      <w:r>
        <w:rPr>
          <w:rFonts w:hint="eastAsia" w:ascii="Calibri" w:hAnsi="Arial Narrow"/>
          <w:sz w:val="24"/>
          <w:szCs w:val="24"/>
        </w:rPr>
        <w:t>acce</w:t>
      </w:r>
      <w:r>
        <w:rPr>
          <w:rFonts w:hint="eastAsia" w:ascii="Calibri" w:hAnsi="Arial Narrow"/>
          <w:sz w:val="24"/>
          <w:szCs w:val="24"/>
          <w:lang w:val="en-US" w:eastAsia="zh-CN"/>
        </w:rPr>
        <w:t>ss</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 xml:space="preserve">∩ </w:t>
      </w:r>
      <w:r>
        <w:rPr>
          <w:rFonts w:hint="eastAsia" w:ascii="Calibri" w:hAnsi="Arial Narrow"/>
          <w:sz w:val="24"/>
          <w:szCs w:val="24"/>
        </w:rPr>
        <w:t>AUTH</w:t>
      </w:r>
      <w:r>
        <w:rPr>
          <w:rFonts w:ascii="Calibri" w:hAnsi="Arial Narrow"/>
          <w:sz w:val="24"/>
          <w:szCs w:val="24"/>
        </w:rPr>
        <w:t>(</w:t>
      </w:r>
      <w:r>
        <w:rPr>
          <w:rFonts w:hint="eastAsia" w:ascii="Calibri" w:hAnsi="Arial Narrow"/>
          <w:sz w:val="24"/>
          <w:szCs w:val="24"/>
          <w:lang w:val="en-US" w:eastAsia="zh-CN"/>
        </w:rPr>
        <w:t>adopt</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2" w:firstLineChars="200"/>
        <w:textAlignment w:val="auto"/>
        <w:rPr>
          <w:rFonts w:ascii="Calibri" w:hAnsi="Arial Narrow"/>
          <w:sz w:val="24"/>
          <w:szCs w:val="24"/>
        </w:rPr>
      </w:pPr>
      <w:r>
        <w:rPr>
          <w:rFonts w:hint="eastAsia" w:ascii="Calibri" w:hAnsi="Arial Narrow"/>
          <w:b/>
          <w:bCs/>
          <w:sz w:val="24"/>
          <w:szCs w:val="24"/>
          <w:lang w:eastAsia="zh-CN"/>
        </w:rPr>
        <w:t>定义</w:t>
      </w:r>
      <w:r>
        <w:rPr>
          <w:rFonts w:hint="eastAsia" w:ascii="Calibri" w:hAnsi="Arial Narrow"/>
          <w:b/>
          <w:bCs/>
          <w:sz w:val="24"/>
          <w:szCs w:val="24"/>
          <w:lang w:val="en-US" w:eastAsia="zh-CN"/>
        </w:rPr>
        <w:t>3：</w:t>
      </w:r>
      <w:r>
        <w:rPr>
          <w:rFonts w:hint="eastAsia" w:ascii="Calibri" w:hAnsi="Arial Narrow"/>
          <w:sz w:val="24"/>
          <w:szCs w:val="24"/>
        </w:rPr>
        <w:t>受理进程</w:t>
      </w:r>
      <w:r>
        <w:rPr>
          <w:rFonts w:hint="eastAsia" w:ascii="Calibri" w:hAnsi="Arial Narrow"/>
          <w:sz w:val="24"/>
          <w:szCs w:val="24"/>
          <w:lang w:eastAsia="zh-CN"/>
        </w:rPr>
        <w:t>的</w:t>
      </w:r>
      <w:r>
        <w:rPr>
          <w:rFonts w:hint="eastAsia" w:ascii="Calibri" w:hAnsi="Arial Narrow"/>
          <w:sz w:val="24"/>
          <w:szCs w:val="24"/>
        </w:rPr>
        <w:t>真实性函数是</w:t>
      </w:r>
      <w:r>
        <w:rPr>
          <w:rFonts w:hint="eastAsia" w:ascii="Calibri" w:hAnsi="Arial Narrow"/>
          <w:sz w:val="24"/>
          <w:szCs w:val="24"/>
          <w:lang w:eastAsia="zh-CN"/>
        </w:rPr>
        <w:t>事件</w:t>
      </w:r>
      <w:r>
        <w:rPr>
          <w:rFonts w:hint="eastAsia" w:ascii="Calibri" w:hAnsi="Arial Narrow"/>
          <w:sz w:val="24"/>
          <w:szCs w:val="24"/>
        </w:rPr>
        <w:t>标识</w:t>
      </w:r>
      <w:r>
        <w:rPr>
          <w:rFonts w:hint="eastAsia" w:ascii="Calibri" w:hAnsi="Arial Narrow"/>
          <w:sz w:val="24"/>
          <w:szCs w:val="24"/>
          <w:lang w:eastAsia="zh-CN"/>
        </w:rPr>
        <w:t>（</w:t>
      </w:r>
      <w:r>
        <w:rPr>
          <w:rFonts w:hint="eastAsia" w:ascii="Calibri" w:hAnsi="Arial Narrow"/>
          <w:sz w:val="24"/>
          <w:szCs w:val="24"/>
          <w:lang w:val="en-US" w:eastAsia="zh-CN"/>
        </w:rPr>
        <w:t>identity)对事件的时间(time)</w:t>
      </w:r>
      <w:r>
        <w:rPr>
          <w:rFonts w:hint="eastAsia" w:ascii="Calibri" w:hAnsi="Arial Narrow"/>
          <w:sz w:val="24"/>
          <w:szCs w:val="24"/>
        </w:rPr>
        <w:t>的签名</w:t>
      </w:r>
      <w:r>
        <w:rPr>
          <w:rFonts w:hint="eastAsia" w:ascii="Calibri" w:hAnsi="Arial Narrow"/>
          <w:sz w:val="24"/>
          <w:szCs w:val="24"/>
          <w:lang w:eastAsia="zh-CN"/>
        </w:rPr>
        <w:t>，</w:t>
      </w:r>
      <w:r>
        <w:rPr>
          <w:rFonts w:hint="eastAsia" w:ascii="Calibri" w:hAnsi="Arial Narrow"/>
          <w:sz w:val="24"/>
          <w:szCs w:val="24"/>
          <w:lang w:val="en-US" w:eastAsia="zh-CN"/>
        </w:rPr>
        <w:t>受理（接入）鉴别是可以在采纳（接收）进程之前进行，因此称“事前鉴别”：</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hint="eastAsia" w:ascii="Calibri" w:hAnsi="Arial Narrow"/>
          <w:sz w:val="24"/>
          <w:szCs w:val="24"/>
        </w:rPr>
        <w:t>AUTH</w:t>
      </w:r>
      <w:r>
        <w:rPr>
          <w:rFonts w:hint="eastAsia" w:ascii="Calibri" w:hAnsi="Arial Narrow"/>
          <w:i/>
          <w:sz w:val="24"/>
          <w:szCs w:val="24"/>
        </w:rPr>
        <w:t xml:space="preserve"> (</w:t>
      </w:r>
      <w:r>
        <w:rPr>
          <w:rFonts w:hint="eastAsia" w:ascii="Calibri" w:hAnsi="Arial Narrow"/>
          <w:sz w:val="24"/>
          <w:szCs w:val="24"/>
        </w:rPr>
        <w:t>accept</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w:t>
      </w:r>
      <w:r>
        <w:rPr>
          <w:rFonts w:hint="eastAsia" w:ascii="Calibri" w:hAnsi="Arial Narrow"/>
          <w:i/>
          <w:sz w:val="24"/>
          <w:szCs w:val="24"/>
          <w:vertAlign w:val="subscript"/>
          <w:lang w:val="en-US" w:eastAsia="zh-CN"/>
        </w:rPr>
        <w:t xml:space="preserve">identity </w:t>
      </w:r>
      <w:r>
        <w:rPr>
          <w:rFonts w:ascii="Calibri" w:hAnsi="Arial Narrow"/>
          <w:sz w:val="24"/>
          <w:szCs w:val="24"/>
        </w:rPr>
        <w:t>(</w:t>
      </w:r>
      <w:r>
        <w:rPr>
          <w:rFonts w:hint="eastAsia" w:ascii="Calibri" w:hAnsi="Arial Narrow"/>
          <w:sz w:val="24"/>
          <w:szCs w:val="24"/>
          <w:lang w:val="en-US" w:eastAsia="zh-CN"/>
        </w:rPr>
        <w:t>time</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ascii="Calibri" w:hAnsi="Arial Narrow"/>
          <w:sz w:val="24"/>
          <w:szCs w:val="24"/>
        </w:rPr>
      </w:pPr>
      <w:r>
        <w:rPr>
          <w:rFonts w:hint="eastAsia" w:ascii="Calibri" w:hAnsi="Arial Narrow"/>
          <w:sz w:val="24"/>
          <w:szCs w:val="24"/>
          <w:lang w:eastAsia="zh-CN"/>
        </w:rPr>
        <w:t>对事件</w:t>
      </w:r>
      <w:r>
        <w:rPr>
          <w:rFonts w:ascii="Calibri" w:hAnsi="Arial Narrow"/>
          <w:sz w:val="24"/>
          <w:szCs w:val="24"/>
        </w:rPr>
        <w:t>标识</w:t>
      </w:r>
      <w:r>
        <w:rPr>
          <w:rFonts w:hint="eastAsia" w:ascii="Calibri" w:hAnsi="Arial Narrow"/>
          <w:sz w:val="24"/>
          <w:szCs w:val="24"/>
          <w:lang w:eastAsia="zh-CN"/>
        </w:rPr>
        <w:t>的</w:t>
      </w:r>
      <w:r>
        <w:rPr>
          <w:rFonts w:ascii="Calibri" w:hAnsi="Arial Narrow"/>
          <w:sz w:val="24"/>
          <w:szCs w:val="24"/>
        </w:rPr>
        <w:t>验证函数则是：</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ascii="Calibri" w:hAnsi="Arial Narrow"/>
          <w:sz w:val="24"/>
          <w:szCs w:val="24"/>
        </w:rPr>
        <w:t>VER</w:t>
      </w:r>
      <w:r>
        <w:rPr>
          <w:rFonts w:hint="eastAsia" w:ascii="Calibri" w:hAnsi="Arial Narrow"/>
          <w:i/>
          <w:iCs/>
          <w:sz w:val="24"/>
          <w:szCs w:val="24"/>
          <w:vertAlign w:val="subscript"/>
          <w:lang w:val="en-US" w:eastAsia="zh-CN"/>
        </w:rPr>
        <w:t>I</w:t>
      </w:r>
      <w:r>
        <w:rPr>
          <w:rFonts w:hint="eastAsia" w:ascii="Calibri" w:hAnsi="Arial Narrow"/>
          <w:i/>
          <w:sz w:val="24"/>
          <w:szCs w:val="24"/>
          <w:vertAlign w:val="subscript"/>
          <w:lang w:val="en-US" w:eastAsia="zh-CN"/>
        </w:rPr>
        <w:t>DENTITY</w:t>
      </w:r>
      <w:r>
        <w:rPr>
          <w:rFonts w:ascii="Calibri" w:hAnsi="Arial Narrow"/>
          <w:sz w:val="24"/>
          <w:szCs w:val="24"/>
        </w:rPr>
        <w:t>(</w:t>
      </w:r>
      <w:r>
        <w:rPr>
          <w:rFonts w:hint="eastAsia" w:ascii="Calibri" w:hAnsi="Arial Narrow"/>
          <w:sz w:val="24"/>
          <w:szCs w:val="24"/>
          <w:lang w:val="en-US" w:eastAsia="zh-CN"/>
        </w:rPr>
        <w:t>time</w:t>
      </w:r>
      <w:r>
        <w:rPr>
          <w:rFonts w:hint="eastAsia" w:ascii="Calibri" w:hAnsi="Arial Narrow"/>
          <w:sz w:val="24"/>
          <w:szCs w:val="24"/>
        </w:rPr>
        <w:t xml:space="preserve">, </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lang w:eastAsia="zh-CN"/>
        </w:rPr>
      </w:pPr>
      <w:r>
        <w:rPr>
          <w:rFonts w:ascii="Calibri" w:hAnsi="Arial Narrow"/>
          <w:sz w:val="24"/>
          <w:szCs w:val="24"/>
        </w:rPr>
        <w:t>如果</w:t>
      </w:r>
      <w:r>
        <w:rPr>
          <w:rFonts w:ascii="Calibri" w:hAnsi="Arial Narrow"/>
          <w:i/>
          <w:sz w:val="24"/>
          <w:szCs w:val="24"/>
        </w:rPr>
        <w:t>c</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’，验证方</w:t>
      </w:r>
      <w:r>
        <w:rPr>
          <w:rFonts w:hint="eastAsia" w:ascii="Calibri" w:hAnsi="Arial Narrow"/>
          <w:sz w:val="24"/>
          <w:szCs w:val="24"/>
        </w:rPr>
        <w:t>证实</w:t>
      </w:r>
      <w:r>
        <w:rPr>
          <w:rFonts w:hint="eastAsia" w:ascii="Calibri" w:hAnsi="Arial Narrow"/>
          <w:sz w:val="24"/>
          <w:szCs w:val="24"/>
          <w:lang w:eastAsia="zh-CN"/>
        </w:rPr>
        <w:t>标识是</w:t>
      </w:r>
      <w:r>
        <w:rPr>
          <w:rFonts w:ascii="Calibri" w:hAnsi="Arial Narrow"/>
          <w:sz w:val="24"/>
          <w:szCs w:val="24"/>
        </w:rPr>
        <w:t>真实的，可以</w:t>
      </w:r>
      <w:r>
        <w:rPr>
          <w:rFonts w:hint="eastAsia" w:ascii="Calibri" w:hAnsi="Arial Narrow"/>
          <w:sz w:val="24"/>
          <w:szCs w:val="24"/>
          <w:lang w:eastAsia="zh-CN"/>
        </w:rPr>
        <w:t>受理。</w:t>
      </w:r>
    </w:p>
    <w:p>
      <w:pPr>
        <w:pageBreakBefore w:val="0"/>
        <w:widowControl w:val="0"/>
        <w:kinsoku/>
        <w:wordWrap/>
        <w:overflowPunct/>
        <w:topLinePunct w:val="0"/>
        <w:autoSpaceDE/>
        <w:autoSpaceDN/>
        <w:bidi w:val="0"/>
        <w:adjustRightInd/>
        <w:snapToGrid/>
        <w:spacing w:before="0" w:beforeLines="0" w:after="0" w:afterLines="0" w:line="240" w:lineRule="auto"/>
        <w:ind w:firstLine="482" w:firstLineChars="200"/>
        <w:textAlignment w:val="auto"/>
        <w:rPr>
          <w:rFonts w:hint="eastAsia" w:ascii="Calibri" w:hAnsi="Arial Narrow"/>
          <w:sz w:val="24"/>
          <w:szCs w:val="24"/>
        </w:rPr>
      </w:pPr>
      <w:r>
        <w:rPr>
          <w:rFonts w:hint="eastAsia" w:ascii="Calibri" w:hAnsi="Arial Narrow"/>
          <w:b/>
          <w:bCs/>
          <w:sz w:val="24"/>
          <w:szCs w:val="24"/>
          <w:lang w:val="en-US" w:eastAsia="zh-CN"/>
        </w:rPr>
        <w:t>定义4：</w:t>
      </w:r>
      <w:r>
        <w:rPr>
          <w:rFonts w:hint="eastAsia" w:ascii="Calibri" w:hAnsi="Arial Narrow"/>
          <w:sz w:val="24"/>
          <w:szCs w:val="24"/>
          <w:lang w:val="en-US" w:eastAsia="zh-CN"/>
        </w:rPr>
        <w:t>采信</w:t>
      </w:r>
      <w:r>
        <w:rPr>
          <w:rFonts w:hint="eastAsia" w:ascii="Calibri" w:hAnsi="Arial Narrow"/>
          <w:sz w:val="24"/>
          <w:szCs w:val="24"/>
        </w:rPr>
        <w:t>进程真实性函数是</w:t>
      </w:r>
      <w:r>
        <w:rPr>
          <w:rFonts w:hint="eastAsia" w:ascii="Calibri" w:hAnsi="Arial Narrow"/>
          <w:sz w:val="24"/>
          <w:szCs w:val="24"/>
          <w:lang w:eastAsia="zh-CN"/>
        </w:rPr>
        <w:t>事件标识对数据</w:t>
      </w:r>
      <w:r>
        <w:rPr>
          <w:rFonts w:hint="eastAsia" w:ascii="Calibri" w:hAnsi="Arial Narrow"/>
          <w:sz w:val="24"/>
          <w:szCs w:val="24"/>
          <w:lang w:val="en-US" w:eastAsia="zh-CN"/>
        </w:rPr>
        <w:t>(data)</w:t>
      </w:r>
      <w:r>
        <w:rPr>
          <w:rFonts w:hint="eastAsia" w:ascii="Calibri" w:hAnsi="Arial Narrow"/>
          <w:sz w:val="24"/>
          <w:szCs w:val="24"/>
        </w:rPr>
        <w:t>的签名</w:t>
      </w:r>
      <w:r>
        <w:rPr>
          <w:rFonts w:hint="eastAsia" w:ascii="Calibri" w:hAnsi="Arial Narrow"/>
          <w:sz w:val="24"/>
          <w:szCs w:val="24"/>
          <w:lang w:eastAsia="zh-CN"/>
        </w:rPr>
        <w:t>，</w:t>
      </w:r>
      <w:r>
        <w:rPr>
          <w:rFonts w:hint="eastAsia" w:ascii="Calibri" w:hAnsi="Arial Narrow"/>
          <w:sz w:val="24"/>
          <w:szCs w:val="24"/>
          <w:lang w:val="en-US" w:eastAsia="zh-CN"/>
        </w:rPr>
        <w:t>采纳鉴别是在事件发生之后才能进行，因此称“事后鉴别“</w:t>
      </w:r>
      <w:r>
        <w:rPr>
          <w:rFonts w:hint="eastAsia" w:ascii="Calibri" w:hAnsi="Arial Narrow"/>
          <w:sz w:val="24"/>
          <w:szCs w:val="24"/>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4" w:leftChars="-2" w:firstLine="501" w:firstLineChars="209"/>
        <w:jc w:val="center"/>
        <w:textAlignment w:val="auto"/>
        <w:rPr>
          <w:rFonts w:ascii="Calibri" w:hAnsi="Arial Narrow"/>
          <w:sz w:val="24"/>
          <w:szCs w:val="24"/>
        </w:rPr>
      </w:pPr>
      <w:r>
        <w:rPr>
          <w:rFonts w:hint="eastAsia" w:ascii="Calibri" w:hAnsi="Arial Narrow"/>
          <w:sz w:val="24"/>
          <w:szCs w:val="24"/>
        </w:rPr>
        <w:t>AITH</w:t>
      </w:r>
      <w:r>
        <w:rPr>
          <w:rFonts w:hint="eastAsia" w:ascii="Calibri" w:hAnsi="Arial Narrow"/>
          <w:i/>
          <w:sz w:val="24"/>
          <w:szCs w:val="24"/>
        </w:rPr>
        <w:t xml:space="preserve"> </w:t>
      </w:r>
      <w:r>
        <w:rPr>
          <w:rFonts w:ascii="Calibri" w:hAnsi="Arial Narrow"/>
          <w:sz w:val="24"/>
          <w:szCs w:val="24"/>
        </w:rPr>
        <w:t>(</w:t>
      </w:r>
      <w:r>
        <w:rPr>
          <w:rFonts w:hint="eastAsia" w:ascii="Calibri" w:hAnsi="Arial Narrow"/>
          <w:sz w:val="24"/>
          <w:szCs w:val="24"/>
          <w:lang w:val="en-US" w:eastAsia="zh-CN"/>
        </w:rPr>
        <w:t>adopt</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w:t>
      </w:r>
      <w:r>
        <w:rPr>
          <w:rFonts w:hint="eastAsia" w:ascii="Calibri" w:hAnsi="Arial Narrow"/>
          <w:i/>
          <w:sz w:val="24"/>
          <w:szCs w:val="24"/>
          <w:vertAlign w:val="subscript"/>
          <w:lang w:val="en-US" w:eastAsia="zh-CN"/>
        </w:rPr>
        <w:t xml:space="preserve">identity </w:t>
      </w:r>
      <w:r>
        <w:rPr>
          <w:rFonts w:ascii="Calibri" w:hAnsi="Arial Narrow"/>
          <w:sz w:val="24"/>
          <w:szCs w:val="24"/>
        </w:rPr>
        <w:t>(</w:t>
      </w:r>
      <w:r>
        <w:rPr>
          <w:rFonts w:hint="eastAsia" w:ascii="Calibri" w:hAnsi="Arial Narrow"/>
          <w:sz w:val="24"/>
          <w:szCs w:val="24"/>
          <w:lang w:val="en-US" w:eastAsia="zh-CN"/>
        </w:rPr>
        <w:t>data</w:t>
      </w:r>
      <w:r>
        <w:rPr>
          <w:rFonts w:ascii="Calibri" w:hAnsi="Arial Narrow"/>
          <w:sz w:val="24"/>
          <w:szCs w:val="24"/>
        </w:rPr>
        <w:t>)=sign</w:t>
      </w:r>
      <w:r>
        <w:rPr>
          <w:rFonts w:ascii="Calibri" w:hAnsi="Arial Narrow"/>
          <w:sz w:val="24"/>
          <w:szCs w:val="24"/>
          <w:vertAlign w:val="subscript"/>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2</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2</w:t>
      </w:r>
      <w:r>
        <w:rPr>
          <w:rFonts w:ascii="Calibri" w:hAnsi="Arial Narrow"/>
          <w:sz w:val="24"/>
          <w:szCs w:val="24"/>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4" w:leftChars="-2" w:firstLine="501" w:firstLineChars="209"/>
        <w:jc w:val="left"/>
        <w:textAlignment w:val="auto"/>
        <w:rPr>
          <w:rFonts w:hint="eastAsia" w:ascii="Calibri" w:hAnsi="Arial Narrow"/>
          <w:sz w:val="24"/>
          <w:szCs w:val="24"/>
          <w:lang w:val="en-US" w:eastAsia="zh-CN"/>
        </w:rPr>
      </w:pPr>
      <w:r>
        <w:rPr>
          <w:rFonts w:hint="eastAsia" w:ascii="Calibri" w:hAnsi="Arial Narrow"/>
          <w:sz w:val="24"/>
          <w:szCs w:val="24"/>
          <w:lang w:val="en-US" w:eastAsia="zh-CN"/>
        </w:rPr>
        <w:t>对数据的验证函数是：</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jc w:val="center"/>
        <w:textAlignment w:val="auto"/>
        <w:rPr>
          <w:rFonts w:ascii="Calibri" w:hAnsi="Arial Narrow"/>
          <w:sz w:val="24"/>
          <w:szCs w:val="24"/>
        </w:rPr>
      </w:pPr>
      <w:r>
        <w:rPr>
          <w:rFonts w:ascii="Calibri" w:hAnsi="Arial Narrow"/>
          <w:sz w:val="24"/>
          <w:szCs w:val="24"/>
        </w:rPr>
        <w:t>VER</w:t>
      </w:r>
      <w:r>
        <w:rPr>
          <w:rFonts w:hint="eastAsia" w:ascii="Calibri" w:hAnsi="Arial Narrow"/>
          <w:i/>
          <w:sz w:val="24"/>
          <w:szCs w:val="24"/>
          <w:vertAlign w:val="subscript"/>
          <w:lang w:val="en-US" w:eastAsia="zh-CN"/>
        </w:rPr>
        <w:t>IDENTITY</w:t>
      </w:r>
      <w:r>
        <w:rPr>
          <w:rFonts w:ascii="Calibri" w:hAnsi="Arial Narrow"/>
          <w:sz w:val="24"/>
          <w:szCs w:val="24"/>
        </w:rPr>
        <w:t>(</w:t>
      </w:r>
      <w:r>
        <w:rPr>
          <w:rFonts w:hint="eastAsia" w:ascii="Calibri" w:hAnsi="Arial Narrow"/>
          <w:sz w:val="24"/>
          <w:szCs w:val="24"/>
          <w:lang w:val="en-US" w:eastAsia="zh-CN"/>
        </w:rPr>
        <w:t>data</w:t>
      </w:r>
      <w:r>
        <w:rPr>
          <w:rFonts w:hint="eastAsia" w:ascii="Calibri" w:hAnsi="Arial Narrow"/>
          <w:sz w:val="24"/>
          <w:szCs w:val="24"/>
        </w:rPr>
        <w:t xml:space="preserve">, </w:t>
      </w:r>
      <w:r>
        <w:rPr>
          <w:rFonts w:ascii="Calibri" w:hAnsi="Arial Narrow"/>
          <w:i/>
          <w:sz w:val="24"/>
          <w:szCs w:val="24"/>
        </w:rPr>
        <w:t>s</w:t>
      </w:r>
      <w:r>
        <w:rPr>
          <w:rFonts w:hint="eastAsia" w:ascii="Calibri" w:hAnsi="Arial Narrow"/>
          <w:sz w:val="24"/>
          <w:szCs w:val="24"/>
          <w:vertAlign w:val="subscript"/>
          <w:lang w:val="en-US" w:eastAsia="zh-CN"/>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lang w:eastAsia="zh-CN"/>
        </w:rPr>
      </w:pPr>
      <w:r>
        <w:rPr>
          <w:rFonts w:ascii="Calibri" w:hAnsi="Arial Narrow"/>
          <w:sz w:val="24"/>
          <w:szCs w:val="24"/>
        </w:rPr>
        <w:t>如果</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’，验证方</w:t>
      </w:r>
      <w:r>
        <w:rPr>
          <w:rFonts w:hint="eastAsia" w:ascii="Calibri" w:hAnsi="Arial Narrow"/>
          <w:sz w:val="24"/>
          <w:szCs w:val="24"/>
        </w:rPr>
        <w:t>证实</w:t>
      </w:r>
      <w:r>
        <w:rPr>
          <w:rFonts w:hint="eastAsia" w:ascii="Calibri" w:hAnsi="Arial Narrow"/>
          <w:sz w:val="24"/>
          <w:szCs w:val="24"/>
          <w:lang w:eastAsia="zh-CN"/>
        </w:rPr>
        <w:t>数据</w:t>
      </w:r>
      <w:r>
        <w:rPr>
          <w:rFonts w:ascii="Calibri" w:hAnsi="Arial Narrow"/>
          <w:sz w:val="24"/>
          <w:szCs w:val="24"/>
        </w:rPr>
        <w:t>是真实的，可以</w:t>
      </w:r>
      <w:r>
        <w:rPr>
          <w:rFonts w:hint="eastAsia" w:ascii="Calibri" w:hAnsi="Arial Narrow"/>
          <w:sz w:val="24"/>
          <w:szCs w:val="24"/>
          <w:lang w:val="en-US" w:eastAsia="zh-CN"/>
        </w:rPr>
        <w:t>采纳</w:t>
      </w:r>
      <w:r>
        <w:rPr>
          <w:rFonts w:hint="eastAsia" w:ascii="Calibri" w:hAnsi="Arial Narrow"/>
          <w:sz w:val="24"/>
          <w:szCs w:val="24"/>
          <w:lang w:eastAsia="zh-CN"/>
        </w:rPr>
        <w:t>。</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lang w:val="en-US" w:eastAsia="zh-CN"/>
        </w:rPr>
      </w:pPr>
      <w:r>
        <w:rPr>
          <w:rFonts w:hint="eastAsia" w:ascii="Calibri" w:hAnsi="Arial Narrow"/>
          <w:sz w:val="24"/>
          <w:szCs w:val="24"/>
          <w:lang w:val="en-US" w:eastAsia="zh-CN"/>
        </w:rPr>
        <w:t>实际上，实体鉴别和事件鉴别，其工作原理相同，但是事件的受理（接入）采纳（接受）过程的发生存在时间上的差异，不能同时发生。在需要“事前鉴别”的场合，如通信鉴别、软件鉴别等，不能省掉受理鉴别，如果没有事前鉴别的需要，则受理鉴别可以省掉。</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4 鉴别协议</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Calibri" w:hAnsi="宋体" w:eastAsia="宋体" w:cs="宋体"/>
          <w:b/>
          <w:bCs w:val="0"/>
          <w:sz w:val="24"/>
          <w:szCs w:val="24"/>
        </w:rPr>
      </w:pPr>
      <w:r>
        <w:rPr>
          <w:rFonts w:hint="eastAsia" w:ascii="Calibri" w:hAnsi="宋体" w:eastAsia="宋体" w:cs="宋体"/>
          <w:b/>
          <w:bCs w:val="0"/>
          <w:sz w:val="24"/>
          <w:szCs w:val="24"/>
          <w:lang w:val="en-US" w:eastAsia="zh-CN"/>
        </w:rPr>
        <w:t>4.1</w:t>
      </w:r>
      <w:r>
        <w:rPr>
          <w:rFonts w:hint="eastAsia" w:ascii="Calibri" w:hAnsi="宋体" w:eastAsia="宋体" w:cs="宋体"/>
          <w:b/>
          <w:bCs w:val="0"/>
          <w:sz w:val="24"/>
          <w:szCs w:val="24"/>
        </w:rPr>
        <w:t xml:space="preserve"> </w:t>
      </w:r>
      <w:r>
        <w:rPr>
          <w:rFonts w:hint="eastAsia" w:ascii="Calibri" w:hAnsi="宋体" w:eastAsia="宋体" w:cs="宋体"/>
          <w:b/>
          <w:bCs w:val="0"/>
          <w:sz w:val="24"/>
          <w:szCs w:val="24"/>
          <w:lang w:eastAsia="zh-CN"/>
        </w:rPr>
        <w:t>通信</w:t>
      </w:r>
      <w:r>
        <w:rPr>
          <w:rFonts w:hint="eastAsia" w:ascii="Calibri" w:hAnsi="宋体" w:eastAsia="宋体" w:cs="宋体"/>
          <w:b/>
          <w:bCs w:val="0"/>
          <w:sz w:val="24"/>
          <w:szCs w:val="24"/>
        </w:rPr>
        <w:t>鉴别</w:t>
      </w:r>
      <w:r>
        <w:rPr>
          <w:rFonts w:hint="eastAsia" w:ascii="Calibri" w:hAnsi="宋体" w:eastAsia="宋体" w:cs="宋体"/>
          <w:b/>
          <w:bCs w:val="0"/>
          <w:sz w:val="24"/>
          <w:szCs w:val="24"/>
          <w:lang w:eastAsia="zh-CN"/>
        </w:rPr>
        <w:t>协议</w:t>
      </w:r>
    </w:p>
    <w:p>
      <w:pPr>
        <w:pStyle w:val="4"/>
        <w:pageBreakBefore w:val="0"/>
        <w:widowControl w:val="0"/>
        <w:kinsoku/>
        <w:wordWrap/>
        <w:overflowPunct/>
        <w:topLinePunct w:val="0"/>
        <w:autoSpaceDE/>
        <w:autoSpaceDN/>
        <w:bidi w:val="0"/>
        <w:adjustRightInd/>
        <w:snapToGrid/>
        <w:spacing w:line="240" w:lineRule="auto"/>
        <w:textAlignment w:val="auto"/>
        <w:rPr>
          <w:rFonts w:hint="eastAsia" w:ascii="Calibri"/>
          <w:sz w:val="24"/>
          <w:szCs w:val="24"/>
          <w:lang w:val="en-US" w:eastAsia="zh-CN"/>
        </w:rPr>
      </w:pPr>
      <w:r>
        <w:rPr>
          <w:rFonts w:hint="eastAsia" w:ascii="Calibri"/>
          <w:sz w:val="24"/>
          <w:szCs w:val="24"/>
          <w:lang w:val="en-US" w:eastAsia="zh-CN"/>
        </w:rPr>
        <w:t>通信鉴别由接入鉴别和采纳鉴别构成:</w:t>
      </w:r>
    </w:p>
    <w:p>
      <w:pPr>
        <w:pStyle w:val="4"/>
        <w:pageBreakBefore w:val="0"/>
        <w:widowControl w:val="0"/>
        <w:kinsoku/>
        <w:wordWrap/>
        <w:overflowPunct/>
        <w:topLinePunct w:val="0"/>
        <w:autoSpaceDE/>
        <w:autoSpaceDN/>
        <w:bidi w:val="0"/>
        <w:adjustRightInd/>
        <w:snapToGrid/>
        <w:spacing w:line="240" w:lineRule="auto"/>
        <w:jc w:val="center"/>
        <w:textAlignment w:val="auto"/>
        <w:rPr>
          <w:rFonts w:hint="default" w:ascii="Calibri" w:hAnsi="Arial" w:cs="Arial"/>
          <w:sz w:val="24"/>
          <w:szCs w:val="24"/>
          <w:lang w:val="en-US" w:eastAsia="zh-CN"/>
        </w:rPr>
      </w:pPr>
      <w:r>
        <w:rPr>
          <w:rFonts w:hint="default" w:ascii="Calibri" w:hAnsi="Arial" w:cs="Arial"/>
          <w:sz w:val="24"/>
          <w:szCs w:val="24"/>
          <w:lang w:val="en-US" w:eastAsia="zh-CN"/>
        </w:rPr>
        <w:t xml:space="preserve">AUTH (comm) = AUTH (access) </w:t>
      </w:r>
      <w:r>
        <w:rPr>
          <w:rFonts w:hint="default" w:ascii="Calibri" w:hAnsi="Arial" w:cs="Arial"/>
          <w:sz w:val="24"/>
          <w:szCs w:val="24"/>
        </w:rPr>
        <w:t>∩</w:t>
      </w:r>
      <w:r>
        <w:rPr>
          <w:rFonts w:hint="default" w:ascii="Calibri" w:hAnsi="Arial" w:cs="Arial"/>
          <w:sz w:val="24"/>
          <w:szCs w:val="24"/>
          <w:lang w:val="en-US" w:eastAsia="zh-CN"/>
        </w:rPr>
        <w:t xml:space="preserve"> AUTH (</w:t>
      </w:r>
      <w:r>
        <w:rPr>
          <w:rFonts w:hint="eastAsia" w:ascii="Calibri" w:hAnsi="Arial" w:cs="Arial"/>
          <w:sz w:val="24"/>
          <w:szCs w:val="24"/>
          <w:lang w:val="en-US" w:eastAsia="zh-CN"/>
        </w:rPr>
        <w:t>adopt</w:t>
      </w:r>
      <w:r>
        <w:rPr>
          <w:rFonts w:hint="default" w:ascii="Calibri" w:hAnsi="Arial" w:cs="Arial"/>
          <w:sz w:val="24"/>
          <w:szCs w:val="24"/>
          <w:lang w:val="en-US" w:eastAsia="zh-CN"/>
        </w:rPr>
        <w:t>)</w:t>
      </w:r>
    </w:p>
    <w:p>
      <w:pPr>
        <w:pStyle w:val="4"/>
        <w:pageBreakBefore w:val="0"/>
        <w:widowControl w:val="0"/>
        <w:kinsoku/>
        <w:wordWrap/>
        <w:overflowPunct/>
        <w:topLinePunct w:val="0"/>
        <w:autoSpaceDE/>
        <w:autoSpaceDN/>
        <w:bidi w:val="0"/>
        <w:adjustRightInd/>
        <w:snapToGrid/>
        <w:spacing w:line="240" w:lineRule="auto"/>
        <w:textAlignment w:val="auto"/>
        <w:rPr>
          <w:rFonts w:hint="eastAsia" w:ascii="Calibri" w:eastAsia="宋体"/>
          <w:sz w:val="24"/>
          <w:szCs w:val="24"/>
          <w:lang w:val="en-US" w:eastAsia="zh-CN"/>
        </w:rPr>
      </w:pPr>
      <w:r>
        <w:rPr>
          <w:rFonts w:hint="eastAsia" w:ascii="Calibri"/>
          <w:sz w:val="24"/>
          <w:szCs w:val="24"/>
          <w:lang w:val="en-US" w:eastAsia="zh-CN"/>
        </w:rPr>
        <w:t>与交易鉴别相比较，接入鉴别相当于受理鉴别, 接收鉴别相当于采信鉴别。根据通信体制的不同, 接入鉴别分为离线鉴别和在线鉴别，其中离散鉴别又分为单向鉴别和双向鉴别。</w:t>
      </w:r>
    </w:p>
    <w:p>
      <w:pPr>
        <w:pStyle w:val="4"/>
        <w:keepNext w:val="0"/>
        <w:keepLines w:val="0"/>
        <w:pageBreakBefore w:val="0"/>
        <w:widowControl w:val="0"/>
        <w:kinsoku/>
        <w:wordWrap/>
        <w:overflowPunct/>
        <w:topLinePunct w:val="0"/>
        <w:autoSpaceDE/>
        <w:autoSpaceDN/>
        <w:bidi w:val="0"/>
        <w:adjustRightInd/>
        <w:snapToGrid/>
        <w:spacing w:before="156" w:before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1）离线鉴别</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textAlignment w:val="auto"/>
        <w:rPr>
          <w:rFonts w:ascii="Calibri" w:hAnsi="Arial Narrow"/>
          <w:sz w:val="24"/>
          <w:szCs w:val="24"/>
        </w:rPr>
      </w:pPr>
      <w:r>
        <w:rPr>
          <w:rFonts w:hint="eastAsia" w:ascii="Calibri" w:hAnsi="Arial Narrow"/>
          <w:sz w:val="24"/>
          <w:szCs w:val="24"/>
          <w:lang w:val="en-US" w:eastAsia="zh-CN"/>
        </w:rPr>
        <w:t xml:space="preserve">    单向鉴别：</w:t>
      </w:r>
      <w:r>
        <w:rPr>
          <w:rFonts w:ascii="Calibri" w:hAnsi="Arial Narrow"/>
          <w:sz w:val="24"/>
          <w:szCs w:val="24"/>
        </w:rPr>
        <w:t>用于非交互式交换中，如eMail通信等</w:t>
      </w:r>
      <w:r>
        <w:rPr>
          <w:rFonts w:hint="eastAsia" w:ascii="Calibri" w:hAnsi="Arial Narrow"/>
          <w:sz w:val="24"/>
          <w:szCs w:val="24"/>
          <w:lang w:eastAsia="zh-CN"/>
        </w:rPr>
        <w:t>，假设</w:t>
      </w:r>
      <w:r>
        <w:rPr>
          <w:rFonts w:ascii="Calibri" w:hAnsi="Arial Narrow"/>
          <w:sz w:val="24"/>
          <w:szCs w:val="24"/>
        </w:rPr>
        <w:t>Alice给Bob发送数据</w:t>
      </w:r>
      <w:r>
        <w:rPr>
          <w:rFonts w:hint="eastAsia" w:ascii="Calibri" w:hAnsi="Arial Narrow"/>
          <w:sz w:val="24"/>
          <w:szCs w:val="24"/>
          <w:lang w:eastAsia="zh-CN"/>
        </w:rPr>
        <w:t>那么</w:t>
      </w:r>
      <w:r>
        <w:rPr>
          <w:rFonts w:hint="eastAsia" w:ascii="Calibri" w:hAnsi="Arial Narrow"/>
          <w:sz w:val="24"/>
          <w:szCs w:val="24"/>
          <w:lang w:val="en-US" w:eastAsia="zh-CN"/>
        </w:rPr>
        <w:t>Alice要证明发送者（Alice）、接受者（Bob）真实性证明。</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rPr>
        <w:t>alice</w:t>
      </w:r>
      <w:r>
        <w:rPr>
          <w:rFonts w:ascii="Calibri" w:hAnsi="Arial Narrow"/>
          <w:sz w:val="24"/>
          <w:szCs w:val="24"/>
        </w:rPr>
        <w:t xml:space="preserve"> (</w:t>
      </w:r>
      <w:r>
        <w:rPr>
          <w:rFonts w:hint="eastAsia" w:ascii="Calibri" w:hAnsi="Arial Narrow"/>
          <w:sz w:val="24"/>
          <w:szCs w:val="24"/>
          <w:lang w:val="en-US" w:eastAsia="zh-CN"/>
        </w:rPr>
        <w:t>time</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rPr>
        <w:t>alice</w:t>
      </w:r>
      <w:r>
        <w:rPr>
          <w:rFonts w:ascii="Calibri" w:hAnsi="Arial Narrow"/>
          <w:sz w:val="24"/>
          <w:szCs w:val="24"/>
        </w:rPr>
        <w:t xml:space="preserve"> (</w:t>
      </w:r>
      <w:r>
        <w:rPr>
          <w:rFonts w:hint="eastAsia" w:ascii="Calibri" w:hAnsi="Arial Narrow"/>
          <w:sz w:val="24"/>
          <w:szCs w:val="24"/>
          <w:lang w:val="en-US" w:eastAsia="zh-CN"/>
        </w:rPr>
        <w:t>Bob</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hint="eastAsia" w:ascii="Calibri" w:hAnsi="Arial Narrow"/>
          <w:sz w:val="24"/>
          <w:szCs w:val="24"/>
          <w:vertAlign w:val="subscript"/>
          <w:lang w:val="en-US" w:eastAsia="zh-CN"/>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2</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textAlignment w:val="auto"/>
        <w:rPr>
          <w:rFonts w:ascii="Calibri" w:hAnsi="Arial Narrow"/>
          <w:sz w:val="24"/>
          <w:szCs w:val="24"/>
        </w:rPr>
      </w:pPr>
      <w:r>
        <w:rPr>
          <w:rFonts w:ascii="Calibri" w:hAnsi="Arial Narrow"/>
          <w:sz w:val="24"/>
          <w:szCs w:val="24"/>
        </w:rPr>
        <w:t>Bob 检查签名：</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352" w:firstLineChars="147"/>
        <w:jc w:val="center"/>
        <w:textAlignment w:val="auto"/>
        <w:rPr>
          <w:rFonts w:ascii="Calibri" w:hAnsi="Arial Narrow"/>
          <w:sz w:val="24"/>
          <w:szCs w:val="24"/>
        </w:rPr>
      </w:pPr>
      <w:r>
        <w:rPr>
          <w:rFonts w:ascii="Calibri" w:hAnsi="Arial Narrow"/>
          <w:sz w:val="24"/>
          <w:szCs w:val="24"/>
        </w:rPr>
        <w:t>VER</w:t>
      </w:r>
      <w:r>
        <w:rPr>
          <w:rFonts w:ascii="Calibri" w:hAnsi="Arial Narrow"/>
          <w:i/>
          <w:sz w:val="24"/>
          <w:szCs w:val="24"/>
          <w:vertAlign w:val="subscript"/>
        </w:rPr>
        <w:t>ALICE</w:t>
      </w:r>
      <w:r>
        <w:rPr>
          <w:rFonts w:ascii="Calibri" w:hAnsi="Arial Narrow"/>
          <w:sz w:val="24"/>
          <w:szCs w:val="24"/>
        </w:rPr>
        <w:t xml:space="preserve"> (</w:t>
      </w:r>
      <w:r>
        <w:rPr>
          <w:rFonts w:hint="eastAsia" w:ascii="Calibri" w:hAnsi="Arial Narrow"/>
          <w:sz w:val="24"/>
          <w:szCs w:val="24"/>
          <w:lang w:val="en-US" w:eastAsia="zh-CN"/>
        </w:rPr>
        <w:t>time</w:t>
      </w:r>
      <w:r>
        <w:rPr>
          <w:rFonts w:hint="eastAsia" w:ascii="Calibri" w:hAnsi="Arial Narrow"/>
          <w:sz w:val="24"/>
          <w:szCs w:val="24"/>
          <w:highlight w:val="none"/>
          <w:lang w:val="en-US" w:eastAsia="zh-CN"/>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352" w:firstLineChars="147"/>
        <w:jc w:val="center"/>
        <w:textAlignment w:val="auto"/>
        <w:rPr>
          <w:rFonts w:ascii="Calibri" w:hAnsi="Arial Narrow"/>
          <w:sz w:val="24"/>
          <w:szCs w:val="24"/>
        </w:rPr>
      </w:pPr>
      <w:r>
        <w:rPr>
          <w:rFonts w:hint="eastAsia" w:ascii="Calibri" w:hAnsi="Arial Narrow"/>
          <w:sz w:val="24"/>
          <w:szCs w:val="24"/>
          <w:lang w:val="en-US" w:eastAsia="zh-CN"/>
        </w:rPr>
        <w:t xml:space="preserve"> </w:t>
      </w:r>
      <w:r>
        <w:rPr>
          <w:rFonts w:ascii="Calibri" w:hAnsi="Arial Narrow"/>
          <w:sz w:val="24"/>
          <w:szCs w:val="24"/>
        </w:rPr>
        <w:t>VER</w:t>
      </w:r>
      <w:r>
        <w:rPr>
          <w:rFonts w:ascii="Calibri" w:hAnsi="Arial Narrow"/>
          <w:i/>
          <w:sz w:val="24"/>
          <w:szCs w:val="24"/>
          <w:vertAlign w:val="subscript"/>
        </w:rPr>
        <w:t>ALICE</w:t>
      </w:r>
      <w:r>
        <w:rPr>
          <w:rFonts w:ascii="Calibri" w:hAnsi="Arial Narrow"/>
          <w:sz w:val="24"/>
          <w:szCs w:val="24"/>
        </w:rPr>
        <w:t xml:space="preserve"> (</w:t>
      </w:r>
      <w:r>
        <w:rPr>
          <w:rFonts w:hint="eastAsia" w:ascii="Calibri" w:hAnsi="Arial Narrow"/>
          <w:sz w:val="24"/>
          <w:szCs w:val="24"/>
          <w:lang w:val="en-US" w:eastAsia="zh-CN"/>
        </w:rPr>
        <w:t>Bob</w:t>
      </w:r>
      <w:r>
        <w:rPr>
          <w:rFonts w:hint="eastAsia" w:ascii="Calibri" w:hAnsi="Arial Narrow"/>
          <w:sz w:val="24"/>
          <w:szCs w:val="24"/>
          <w:highlight w:val="none"/>
          <w:lang w:val="en-US" w:eastAsia="zh-CN"/>
        </w:rPr>
        <w:t>,</w:t>
      </w:r>
      <w:r>
        <w:rPr>
          <w:rFonts w:ascii="Calibri" w:hAnsi="Arial Narrow"/>
          <w:i/>
          <w:sz w:val="24"/>
          <w:szCs w:val="24"/>
        </w:rPr>
        <w:t>s</w:t>
      </w:r>
      <w:r>
        <w:rPr>
          <w:rFonts w:hint="eastAsia" w:ascii="Calibri" w:hAnsi="Arial Narrow"/>
          <w:sz w:val="24"/>
          <w:szCs w:val="24"/>
          <w:vertAlign w:val="subscript"/>
          <w:lang w:val="en-US" w:eastAsia="zh-CN"/>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352" w:firstLineChars="147"/>
        <w:textAlignment w:val="auto"/>
        <w:rPr>
          <w:rFonts w:hint="eastAsia" w:ascii="Calibri" w:hAnsi="Arial Narrow"/>
          <w:sz w:val="24"/>
          <w:szCs w:val="24"/>
          <w:lang w:eastAsia="zh-CN"/>
        </w:rPr>
      </w:pPr>
      <w:r>
        <w:rPr>
          <w:rFonts w:ascii="Calibri" w:hAnsi="Arial Narrow"/>
          <w:sz w:val="24"/>
          <w:szCs w:val="24"/>
        </w:rPr>
        <w:t>如果</w:t>
      </w:r>
      <w:r>
        <w:rPr>
          <w:rFonts w:ascii="Calibri" w:hAnsi="Arial Narrow"/>
          <w:i/>
          <w:sz w:val="24"/>
          <w:szCs w:val="24"/>
        </w:rPr>
        <w:t>c</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 xml:space="preserve">’, </w:t>
      </w:r>
      <w:r>
        <w:rPr>
          <w:rFonts w:ascii="Calibri" w:hAnsi="Arial Narrow"/>
          <w:i/>
          <w:sz w:val="24"/>
          <w:szCs w:val="24"/>
        </w:rPr>
        <w:t>c</w:t>
      </w:r>
      <w:r>
        <w:rPr>
          <w:rFonts w:hint="eastAsia" w:ascii="Calibri" w:hAnsi="Arial Narrow"/>
          <w:sz w:val="24"/>
          <w:szCs w:val="24"/>
          <w:vertAlign w:val="subscript"/>
          <w:lang w:val="en-US" w:eastAsia="zh-CN"/>
        </w:rPr>
        <w:t xml:space="preserve">2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 则证明了Alice</w:t>
      </w:r>
      <w:r>
        <w:rPr>
          <w:rFonts w:hint="eastAsia" w:ascii="Calibri" w:hAnsi="Arial Narrow"/>
          <w:sz w:val="24"/>
          <w:szCs w:val="24"/>
          <w:lang w:val="en-US" w:eastAsia="zh-CN"/>
        </w:rPr>
        <w:t>,Bob, data都是真是的</w:t>
      </w:r>
      <w:r>
        <w:rPr>
          <w:rFonts w:hint="eastAsia" w:ascii="Calibri" w:hAnsi="Arial Narrow"/>
          <w:sz w:val="24"/>
          <w:szCs w:val="24"/>
          <w:lang w:eastAsia="zh-CN"/>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352" w:firstLineChars="147"/>
        <w:textAlignment w:val="auto"/>
        <w:rPr>
          <w:rFonts w:hint="eastAsia" w:ascii="Calibri" w:hAnsi="Arial Narrow"/>
          <w:sz w:val="24"/>
          <w:szCs w:val="24"/>
          <w:lang w:val="en-US" w:eastAsia="zh-CN"/>
        </w:rPr>
      </w:pPr>
      <w:r>
        <w:rPr>
          <w:rFonts w:hint="eastAsia" w:ascii="Calibri" w:hAnsi="Arial Narrow"/>
          <w:sz w:val="24"/>
          <w:szCs w:val="24"/>
          <w:lang w:val="en-US" w:eastAsia="zh-CN"/>
        </w:rPr>
        <w:t xml:space="preserve"> </w:t>
      </w:r>
      <w:r>
        <w:rPr>
          <w:rFonts w:hint="eastAsia" w:ascii="Calibri" w:hAnsi="Arial Narrow"/>
          <w:sz w:val="24"/>
          <w:szCs w:val="24"/>
          <w:lang w:eastAsia="zh-CN"/>
        </w:rPr>
        <w:t>双向鉴别：假设发方电话号码为</w:t>
      </w:r>
      <w:r>
        <w:rPr>
          <w:rFonts w:hint="eastAsia" w:ascii="Calibri" w:hAnsi="Arial Narrow"/>
          <w:sz w:val="24"/>
          <w:szCs w:val="24"/>
          <w:lang w:val="en-US" w:eastAsia="zh-CN"/>
        </w:rPr>
        <w:t>Alfa, 收方号码为Beta，那么双向鉴别是：</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left"/>
        <w:textAlignment w:val="auto"/>
        <w:rPr>
          <w:rFonts w:hint="eastAsia" w:ascii="Calibri" w:hAnsi="Arial Narrow"/>
          <w:sz w:val="24"/>
          <w:szCs w:val="24"/>
          <w:lang w:val="en-US" w:eastAsia="zh-CN"/>
        </w:rPr>
      </w:pPr>
      <w:r>
        <w:rPr>
          <w:rFonts w:hint="eastAsia" w:ascii="Calibri" w:hAnsi="Arial Narrow"/>
          <w:sz w:val="24"/>
          <w:szCs w:val="24"/>
          <w:lang w:val="en-US" w:eastAsia="zh-CN"/>
        </w:rPr>
        <w:t>发方发送：</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rPr>
        <w:t>al</w:t>
      </w:r>
      <w:r>
        <w:rPr>
          <w:rFonts w:hint="eastAsia" w:ascii="Calibri" w:hAnsi="Arial Narrow"/>
          <w:i/>
          <w:sz w:val="24"/>
          <w:szCs w:val="24"/>
          <w:vertAlign w:val="subscript"/>
          <w:lang w:val="en-US" w:eastAsia="zh-CN"/>
        </w:rPr>
        <w:t>fa</w:t>
      </w:r>
      <w:r>
        <w:rPr>
          <w:rFonts w:ascii="Calibri" w:hAnsi="Arial Narrow"/>
          <w:sz w:val="24"/>
          <w:szCs w:val="24"/>
        </w:rPr>
        <w:t xml:space="preserve"> (</w:t>
      </w:r>
      <w:r>
        <w:rPr>
          <w:rFonts w:hint="eastAsia" w:ascii="Calibri" w:hAnsi="Arial Narrow"/>
          <w:sz w:val="24"/>
          <w:szCs w:val="24"/>
          <w:lang w:val="en-US" w:eastAsia="zh-CN"/>
        </w:rPr>
        <w:t>Alfa</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rPr>
        <w:t>al</w:t>
      </w:r>
      <w:r>
        <w:rPr>
          <w:rFonts w:hint="eastAsia" w:ascii="Calibri" w:hAnsi="Arial Narrow"/>
          <w:i/>
          <w:sz w:val="24"/>
          <w:szCs w:val="24"/>
          <w:vertAlign w:val="subscript"/>
          <w:lang w:val="en-US" w:eastAsia="zh-CN"/>
        </w:rPr>
        <w:t>fa</w:t>
      </w:r>
      <w:r>
        <w:rPr>
          <w:rFonts w:ascii="Calibri" w:hAnsi="Arial Narrow"/>
          <w:sz w:val="24"/>
          <w:szCs w:val="24"/>
        </w:rPr>
        <w:t xml:space="preserve"> (</w:t>
      </w:r>
      <w:r>
        <w:rPr>
          <w:rFonts w:hint="eastAsia" w:ascii="Calibri" w:hAnsi="Arial Narrow"/>
          <w:sz w:val="24"/>
          <w:szCs w:val="24"/>
          <w:lang w:val="en-US" w:eastAsia="zh-CN"/>
        </w:rPr>
        <w:t>Beta</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hint="eastAsia" w:ascii="Calibri" w:hAnsi="Arial Narrow"/>
          <w:sz w:val="24"/>
          <w:szCs w:val="24"/>
          <w:vertAlign w:val="subscript"/>
          <w:lang w:val="en-US" w:eastAsia="zh-CN"/>
        </w:rPr>
        <w:t>2</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2</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left="0" w:leftChars="0" w:firstLine="0" w:firstLineChars="0"/>
        <w:textAlignment w:val="auto"/>
        <w:rPr>
          <w:rFonts w:hint="eastAsia" w:ascii="Calibri" w:hAnsi="Arial Narrow"/>
          <w:sz w:val="24"/>
          <w:szCs w:val="24"/>
          <w:lang w:val="en-US" w:eastAsia="zh-CN"/>
        </w:rPr>
      </w:pPr>
      <w:r>
        <w:rPr>
          <w:rFonts w:hint="eastAsia" w:ascii="Calibri" w:hAnsi="Arial Narrow"/>
          <w:sz w:val="24"/>
          <w:szCs w:val="24"/>
          <w:lang w:val="en-US" w:eastAsia="zh-CN"/>
        </w:rPr>
        <w:t>收方验证：</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hint="default" w:ascii="Calibri" w:hAnsi="Arial Narrow"/>
          <w:sz w:val="24"/>
          <w:szCs w:val="24"/>
          <w:lang w:val="en-US" w:eastAsia="zh-CN"/>
        </w:rPr>
      </w:pPr>
      <w:r>
        <w:rPr>
          <w:rFonts w:hint="eastAsia" w:ascii="Calibri" w:hAnsi="Arial Narrow"/>
          <w:sz w:val="24"/>
          <w:szCs w:val="24"/>
          <w:lang w:val="en-US" w:eastAsia="zh-CN"/>
        </w:rPr>
        <w:t xml:space="preserve"> VER</w:t>
      </w:r>
      <w:r>
        <w:rPr>
          <w:rFonts w:hint="eastAsia" w:ascii="Calibri" w:hAnsi="Arial Narrow"/>
          <w:i/>
          <w:iCs/>
          <w:sz w:val="24"/>
          <w:szCs w:val="24"/>
          <w:vertAlign w:val="subscript"/>
          <w:lang w:val="en-US" w:eastAsia="zh-CN"/>
        </w:rPr>
        <w:t>ALFA</w:t>
      </w:r>
      <w:r>
        <w:rPr>
          <w:rFonts w:hint="eastAsia" w:ascii="Calibri" w:hAnsi="Arial Narrow"/>
          <w:sz w:val="24"/>
          <w:szCs w:val="24"/>
          <w:lang w:val="en-US" w:eastAsia="zh-CN"/>
        </w:rPr>
        <w:t>(</w:t>
      </w:r>
      <w:r>
        <w:rPr>
          <w:rFonts w:hint="eastAsia" w:ascii="Calibri" w:hAnsi="Arial Narrow"/>
          <w:i/>
          <w:iCs/>
          <w:sz w:val="24"/>
          <w:szCs w:val="24"/>
          <w:lang w:val="en-US" w:eastAsia="zh-CN"/>
        </w:rPr>
        <w:t>s</w:t>
      </w:r>
      <w:r>
        <w:rPr>
          <w:rFonts w:hint="eastAsia" w:ascii="Calibri" w:hAnsi="Arial Narrow"/>
          <w:sz w:val="24"/>
          <w:szCs w:val="24"/>
          <w:vertAlign w:val="subscript"/>
          <w:lang w:val="en-US" w:eastAsia="zh-CN"/>
        </w:rPr>
        <w:t>1</w:t>
      </w:r>
      <w:r>
        <w:rPr>
          <w:rFonts w:hint="eastAsia" w:ascii="Calibri" w:hAnsi="Arial Narrow"/>
          <w:sz w:val="24"/>
          <w:szCs w:val="24"/>
          <w:lang w:val="en-US" w:eastAsia="zh-CN"/>
        </w:rPr>
        <w:t xml:space="preserve">,Alfa) = </w:t>
      </w:r>
      <w:r>
        <w:rPr>
          <w:rFonts w:hint="eastAsia" w:ascii="Calibri" w:hAnsi="Arial Narrow"/>
          <w:i/>
          <w:iCs/>
          <w:sz w:val="24"/>
          <w:szCs w:val="24"/>
          <w:lang w:val="en-US" w:eastAsia="zh-CN"/>
        </w:rPr>
        <w:t>c</w:t>
      </w:r>
      <w:r>
        <w:rPr>
          <w:rFonts w:hint="eastAsia" w:ascii="Calibri" w:hAnsi="Arial Narrow"/>
          <w:sz w:val="24"/>
          <w:szCs w:val="24"/>
          <w:vertAlign w:val="subscript"/>
          <w:lang w:val="en-US" w:eastAsia="zh-CN"/>
        </w:rPr>
        <w:t>1</w:t>
      </w:r>
      <w:r>
        <w:rPr>
          <w:rFonts w:hint="default" w:ascii="Calibri" w:hAnsi="Arial Narrow"/>
          <w:sz w:val="24"/>
          <w:szCs w:val="24"/>
          <w:lang w:val="en-US" w:eastAsia="zh-CN"/>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hint="default" w:ascii="Calibri" w:hAnsi="Arial Narrow"/>
          <w:sz w:val="24"/>
          <w:szCs w:val="24"/>
          <w:lang w:val="en-US" w:eastAsia="zh-CN"/>
        </w:rPr>
      </w:pPr>
      <w:r>
        <w:rPr>
          <w:rFonts w:hint="eastAsia" w:ascii="Calibri" w:hAnsi="Arial Narrow"/>
          <w:sz w:val="24"/>
          <w:szCs w:val="24"/>
          <w:lang w:val="en-US" w:eastAsia="zh-CN"/>
        </w:rPr>
        <w:t>VER</w:t>
      </w:r>
      <w:r>
        <w:rPr>
          <w:rFonts w:hint="eastAsia" w:ascii="Calibri" w:hAnsi="Arial Narrow"/>
          <w:i/>
          <w:iCs/>
          <w:sz w:val="24"/>
          <w:szCs w:val="24"/>
          <w:vertAlign w:val="subscript"/>
          <w:lang w:val="en-US" w:eastAsia="zh-CN"/>
        </w:rPr>
        <w:t>ALFA</w:t>
      </w:r>
      <w:r>
        <w:rPr>
          <w:rFonts w:hint="eastAsia" w:ascii="Calibri" w:hAnsi="Arial Narrow"/>
          <w:sz w:val="24"/>
          <w:szCs w:val="24"/>
          <w:lang w:val="en-US" w:eastAsia="zh-CN"/>
        </w:rPr>
        <w:t>(</w:t>
      </w:r>
      <w:r>
        <w:rPr>
          <w:rFonts w:hint="eastAsia" w:ascii="Calibri" w:hAnsi="Arial Narrow"/>
          <w:i/>
          <w:iCs/>
          <w:sz w:val="24"/>
          <w:szCs w:val="24"/>
          <w:lang w:val="en-US" w:eastAsia="zh-CN"/>
        </w:rPr>
        <w:t>s</w:t>
      </w:r>
      <w:r>
        <w:rPr>
          <w:rFonts w:hint="eastAsia" w:ascii="Calibri" w:hAnsi="Arial Narrow"/>
          <w:sz w:val="24"/>
          <w:szCs w:val="24"/>
          <w:vertAlign w:val="subscript"/>
          <w:lang w:val="en-US" w:eastAsia="zh-CN"/>
        </w:rPr>
        <w:t>2</w:t>
      </w:r>
      <w:r>
        <w:rPr>
          <w:rFonts w:hint="eastAsia" w:ascii="Calibri" w:hAnsi="Arial Narrow"/>
          <w:sz w:val="24"/>
          <w:szCs w:val="24"/>
          <w:lang w:val="en-US" w:eastAsia="zh-CN"/>
        </w:rPr>
        <w:t xml:space="preserve">,Beta) = </w:t>
      </w:r>
      <w:r>
        <w:rPr>
          <w:rFonts w:hint="eastAsia" w:ascii="Calibri" w:hAnsi="Arial Narrow"/>
          <w:i/>
          <w:iCs/>
          <w:sz w:val="24"/>
          <w:szCs w:val="24"/>
          <w:lang w:val="en-US" w:eastAsia="zh-CN"/>
        </w:rPr>
        <w:t>c</w:t>
      </w:r>
      <w:r>
        <w:rPr>
          <w:rFonts w:hint="eastAsia" w:ascii="Calibri" w:hAnsi="Arial Narrow"/>
          <w:sz w:val="24"/>
          <w:szCs w:val="24"/>
          <w:vertAlign w:val="subscript"/>
          <w:lang w:val="en-US" w:eastAsia="zh-CN"/>
        </w:rPr>
        <w:t>2</w:t>
      </w:r>
      <w:r>
        <w:rPr>
          <w:rFonts w:hint="default" w:ascii="Calibri" w:hAnsi="Arial Narrow"/>
          <w:sz w:val="24"/>
          <w:szCs w:val="24"/>
          <w:lang w:val="en-US" w:eastAsia="zh-CN"/>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left"/>
        <w:textAlignment w:val="auto"/>
        <w:rPr>
          <w:rFonts w:hint="eastAsia" w:ascii="Calibri" w:hAnsi="Arial Narrow"/>
          <w:sz w:val="24"/>
          <w:szCs w:val="24"/>
          <w:lang w:val="en-US" w:eastAsia="zh-CN"/>
        </w:rPr>
      </w:pPr>
      <w:r>
        <w:rPr>
          <w:rFonts w:hint="eastAsia" w:ascii="Calibri" w:hAnsi="Arial Narrow"/>
          <w:sz w:val="24"/>
          <w:szCs w:val="24"/>
          <w:lang w:val="en-US" w:eastAsia="zh-CN"/>
        </w:rPr>
        <w:t>收方再发送：</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lang w:val="en-US" w:eastAsia="zh-CN"/>
        </w:rPr>
        <w:t>beta</w:t>
      </w:r>
      <w:r>
        <w:rPr>
          <w:rFonts w:ascii="Calibri" w:hAnsi="Arial Narrow"/>
          <w:sz w:val="24"/>
          <w:szCs w:val="24"/>
        </w:rPr>
        <w:t xml:space="preserve"> (</w:t>
      </w:r>
      <w:r>
        <w:rPr>
          <w:rFonts w:hint="eastAsia" w:ascii="Calibri" w:hAnsi="Arial Narrow"/>
          <w:sz w:val="24"/>
          <w:szCs w:val="24"/>
          <w:lang w:val="en-US" w:eastAsia="zh-CN"/>
        </w:rPr>
        <w:t>Beta</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hint="eastAsia" w:ascii="Calibri" w:hAnsi="Arial Narrow"/>
          <w:sz w:val="24"/>
          <w:szCs w:val="24"/>
          <w:vertAlign w:val="subscript"/>
          <w:lang w:val="en-US" w:eastAsia="zh-CN"/>
        </w:rPr>
        <w:t xml:space="preserve">3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3</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3</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hint="eastAsia" w:ascii="Calibri" w:hAnsi="Arial Narrow" w:eastAsia="宋体"/>
          <w:sz w:val="24"/>
          <w:szCs w:val="24"/>
          <w:lang w:val="en-US" w:eastAsia="zh-CN"/>
        </w:rPr>
      </w:pPr>
      <w:r>
        <w:rPr>
          <w:rFonts w:hint="eastAsia" w:ascii="Calibri" w:hAnsi="Arial Narrow"/>
          <w:sz w:val="24"/>
          <w:szCs w:val="24"/>
          <w:lang w:val="en-US" w:eastAsia="zh-CN"/>
        </w:rPr>
        <w:t>SIG</w:t>
      </w:r>
      <w:r>
        <w:rPr>
          <w:rFonts w:hint="eastAsia" w:ascii="Calibri" w:hAnsi="Arial Narrow"/>
          <w:i/>
          <w:iCs/>
          <w:sz w:val="24"/>
          <w:szCs w:val="24"/>
          <w:vertAlign w:val="subscript"/>
          <w:lang w:val="en-US" w:eastAsia="zh-CN"/>
        </w:rPr>
        <w:t>beta</w:t>
      </w:r>
      <w:r>
        <w:rPr>
          <w:rFonts w:hint="eastAsia" w:ascii="Calibri" w:hAnsi="Arial Narrow"/>
          <w:sz w:val="24"/>
          <w:szCs w:val="24"/>
          <w:lang w:val="en-US" w:eastAsia="zh-CN"/>
        </w:rPr>
        <w:t>(Alfa)=sign</w:t>
      </w:r>
      <w:r>
        <w:rPr>
          <w:rFonts w:hint="eastAsia" w:ascii="Calibri" w:hAnsi="Arial Narrow"/>
          <w:sz w:val="24"/>
          <w:szCs w:val="24"/>
          <w:vertAlign w:val="subscript"/>
          <w:lang w:val="en-US" w:eastAsia="zh-CN"/>
        </w:rPr>
        <w:t>4</w:t>
      </w:r>
      <w:r>
        <w:rPr>
          <w:rFonts w:hint="eastAsia" w:ascii="Calibri" w:hAnsi="Arial Narrow"/>
          <w:sz w:val="24"/>
          <w:szCs w:val="24"/>
          <w:lang w:val="en-US" w:eastAsia="zh-CN"/>
        </w:rPr>
        <w:t>=(</w:t>
      </w:r>
      <w:r>
        <w:rPr>
          <w:rFonts w:hint="eastAsia" w:ascii="Calibri" w:hAnsi="Arial Narrow"/>
          <w:i/>
          <w:iCs/>
          <w:sz w:val="24"/>
          <w:szCs w:val="24"/>
          <w:lang w:val="en-US" w:eastAsia="zh-CN"/>
        </w:rPr>
        <w:t>s</w:t>
      </w:r>
      <w:r>
        <w:rPr>
          <w:rFonts w:hint="eastAsia" w:ascii="Calibri" w:hAnsi="Arial Narrow"/>
          <w:sz w:val="24"/>
          <w:szCs w:val="24"/>
          <w:vertAlign w:val="subscript"/>
          <w:lang w:val="en-US" w:eastAsia="zh-CN"/>
        </w:rPr>
        <w:t>4</w:t>
      </w:r>
      <w:r>
        <w:rPr>
          <w:rFonts w:hint="eastAsia" w:ascii="Calibri" w:hAnsi="Arial Narrow"/>
          <w:sz w:val="24"/>
          <w:szCs w:val="24"/>
          <w:lang w:val="en-US" w:eastAsia="zh-CN"/>
        </w:rPr>
        <w:t>,</w:t>
      </w:r>
      <w:r>
        <w:rPr>
          <w:rFonts w:hint="eastAsia" w:ascii="Calibri" w:hAnsi="Arial Narrow"/>
          <w:i/>
          <w:iCs/>
          <w:sz w:val="24"/>
          <w:szCs w:val="24"/>
          <w:lang w:val="en-US" w:eastAsia="zh-CN"/>
        </w:rPr>
        <w:t>c</w:t>
      </w:r>
      <w:r>
        <w:rPr>
          <w:rFonts w:hint="eastAsia" w:ascii="Calibri" w:hAnsi="Arial Narrow"/>
          <w:sz w:val="24"/>
          <w:szCs w:val="24"/>
          <w:vertAlign w:val="subscript"/>
          <w:lang w:val="en-US" w:eastAsia="zh-CN"/>
        </w:rPr>
        <w:t>4</w:t>
      </w:r>
      <w:r>
        <w:rPr>
          <w:rFonts w:hint="eastAsia" w:ascii="Calibri" w:hAnsi="Arial Narrow"/>
          <w:sz w:val="24"/>
          <w:szCs w:val="24"/>
          <w:lang w:val="en-US" w:eastAsia="zh-CN"/>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both"/>
        <w:textAlignment w:val="auto"/>
        <w:rPr>
          <w:rFonts w:ascii="Calibri" w:hAnsi="Arial Narrow"/>
          <w:sz w:val="24"/>
          <w:szCs w:val="24"/>
        </w:rPr>
      </w:pPr>
      <w:r>
        <w:rPr>
          <w:rFonts w:hint="eastAsia" w:ascii="Calibri" w:hAnsi="Arial Narrow"/>
          <w:sz w:val="24"/>
          <w:szCs w:val="24"/>
          <w:lang w:val="en-US" w:eastAsia="zh-CN"/>
        </w:rPr>
        <w:t>发送方再验证，至此双方进行了互相证明。</w:t>
      </w:r>
    </w:p>
    <w:p>
      <w:pPr>
        <w:pStyle w:val="4"/>
        <w:keepNext w:val="0"/>
        <w:keepLines w:val="0"/>
        <w:pageBreakBefore w:val="0"/>
        <w:widowControl w:val="0"/>
        <w:kinsoku/>
        <w:wordWrap/>
        <w:overflowPunct/>
        <w:topLinePunct w:val="0"/>
        <w:autoSpaceDE/>
        <w:autoSpaceDN/>
        <w:bidi w:val="0"/>
        <w:adjustRightInd/>
        <w:snapToGrid/>
        <w:spacing w:before="156" w:before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2）在线鉴别</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lang w:val="en-US" w:eastAsia="zh-CN"/>
        </w:rPr>
      </w:pPr>
      <w:r>
        <w:rPr>
          <w:rFonts w:hint="eastAsia" w:ascii="Calibri" w:hAnsi="Arial Narrow"/>
          <w:sz w:val="24"/>
          <w:szCs w:val="24"/>
          <w:lang w:val="en-US" w:eastAsia="zh-CN"/>
        </w:rPr>
        <w:t>在线鉴别在客户段和门户之间发生, 门户包括网站、中站、服务器等，这是DOS攻击最容易发生的地方。在线鉴别协议由客户申请，门户问答，客户相应构成。</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textAlignment w:val="auto"/>
        <w:rPr>
          <w:rFonts w:ascii="Calibri" w:hAnsi="Arial Narrow"/>
          <w:sz w:val="24"/>
          <w:szCs w:val="24"/>
        </w:rPr>
      </w:pPr>
      <w:r>
        <w:rPr>
          <w:rFonts w:hint="eastAsia" w:ascii="Calibri" w:hAnsi="Arial Narrow"/>
          <w:sz w:val="24"/>
          <w:szCs w:val="24"/>
          <w:lang w:val="en-US" w:eastAsia="zh-CN"/>
        </w:rPr>
        <w:t>客户申请：客户</w:t>
      </w:r>
      <w:r>
        <w:rPr>
          <w:rFonts w:ascii="Calibri" w:hAnsi="Arial Narrow"/>
          <w:sz w:val="24"/>
          <w:szCs w:val="24"/>
        </w:rPr>
        <w:t>对</w:t>
      </w:r>
      <w:r>
        <w:rPr>
          <w:rFonts w:hint="eastAsia" w:ascii="Calibri" w:hAnsi="Arial Narrow"/>
          <w:sz w:val="24"/>
          <w:szCs w:val="24"/>
          <w:lang w:val="en-US" w:eastAsia="zh-CN"/>
        </w:rPr>
        <w:t>自方user和对方portal签名</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lang w:val="en-US" w:eastAsia="zh-CN"/>
        </w:rPr>
        <w:t>user</w:t>
      </w:r>
      <w:r>
        <w:rPr>
          <w:rFonts w:ascii="Calibri" w:hAnsi="Arial Narrow"/>
          <w:sz w:val="24"/>
          <w:szCs w:val="24"/>
        </w:rPr>
        <w:t xml:space="preserve"> (</w:t>
      </w:r>
      <w:r>
        <w:rPr>
          <w:rFonts w:hint="eastAsia" w:ascii="Calibri" w:hAnsi="Arial Narrow"/>
          <w:sz w:val="24"/>
          <w:szCs w:val="24"/>
          <w:lang w:val="en-US" w:eastAsia="zh-CN"/>
        </w:rPr>
        <w:t>user</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ascii="Calibri" w:hAnsi="Arial Narrow"/>
          <w:sz w:val="24"/>
          <w:szCs w:val="24"/>
          <w:vertAlign w:val="subscript"/>
        </w:rPr>
        <w:t>1</w:t>
      </w:r>
      <w:r>
        <w:rPr>
          <w:rFonts w:hint="eastAsia" w:ascii="Calibri" w:hAnsi="Arial Narrow"/>
          <w:sz w:val="24"/>
          <w:szCs w:val="24"/>
          <w:vertAlign w:val="subscript"/>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ascii="Calibri" w:hAnsi="Arial Narrow"/>
          <w:sz w:val="24"/>
          <w:szCs w:val="24"/>
          <w:vertAlign w:val="subscript"/>
        </w:rPr>
        <w:t>1</w:t>
      </w:r>
      <w:r>
        <w:rPr>
          <w:rFonts w:ascii="Calibri" w:hAnsi="Arial Narrow"/>
          <w:sz w:val="24"/>
          <w:szCs w:val="24"/>
        </w:rPr>
        <w:t>,</w:t>
      </w:r>
      <w:r>
        <w:rPr>
          <w:rFonts w:ascii="Calibri" w:hAnsi="Arial Narrow"/>
          <w:i/>
          <w:sz w:val="24"/>
          <w:szCs w:val="24"/>
        </w:rPr>
        <w:t>c</w:t>
      </w:r>
      <w:r>
        <w:rPr>
          <w:rFonts w:ascii="Calibri" w:hAnsi="Arial Narrow"/>
          <w:sz w:val="24"/>
          <w:szCs w:val="24"/>
          <w:vertAlign w:val="subscript"/>
        </w:rPr>
        <w:t>1</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lang w:val="en-US" w:eastAsia="zh-CN"/>
        </w:rPr>
        <w:t>user</w:t>
      </w:r>
      <w:r>
        <w:rPr>
          <w:rFonts w:ascii="Calibri" w:hAnsi="Arial Narrow"/>
          <w:sz w:val="24"/>
          <w:szCs w:val="24"/>
        </w:rPr>
        <w:t xml:space="preserve"> (</w:t>
      </w:r>
      <w:r>
        <w:rPr>
          <w:rFonts w:hint="eastAsia" w:ascii="Calibri" w:hAnsi="Arial Narrow"/>
          <w:sz w:val="24"/>
          <w:szCs w:val="24"/>
          <w:lang w:val="en-US" w:eastAsia="zh-CN"/>
        </w:rPr>
        <w:t>portal</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hint="eastAsia" w:ascii="Calibri" w:hAnsi="Arial Narrow"/>
          <w:sz w:val="24"/>
          <w:szCs w:val="24"/>
          <w:vertAlign w:val="subscript"/>
          <w:lang w:val="en-US" w:eastAsia="zh-CN"/>
        </w:rPr>
        <w:t xml:space="preserve">2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2</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2</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left"/>
        <w:textAlignment w:val="auto"/>
        <w:rPr>
          <w:rFonts w:hint="eastAsia" w:ascii="Calibri" w:hAnsi="Arial Narrow"/>
          <w:sz w:val="24"/>
          <w:szCs w:val="24"/>
          <w:lang w:val="en-US" w:eastAsia="zh-CN"/>
        </w:rPr>
      </w:pPr>
      <w:r>
        <w:rPr>
          <w:rFonts w:hint="eastAsia" w:ascii="Calibri" w:hAnsi="Arial Narrow"/>
          <w:sz w:val="24"/>
          <w:szCs w:val="24"/>
          <w:lang w:eastAsia="zh-CN"/>
        </w:rPr>
        <w:t>门户提问：</w:t>
      </w:r>
      <w:r>
        <w:rPr>
          <w:rFonts w:hint="eastAsia" w:ascii="Calibri" w:hAnsi="Arial Narrow"/>
          <w:sz w:val="24"/>
          <w:szCs w:val="24"/>
          <w:lang w:val="en-US" w:eastAsia="zh-CN"/>
        </w:rPr>
        <w:t>Portal在检查发方和收方真实性证明以后，对portal签名回应，同时发随机数</w:t>
      </w:r>
      <w:r>
        <w:rPr>
          <w:rFonts w:hint="eastAsia" w:ascii="Calibri" w:hAnsi="Arial Narrow"/>
          <w:i/>
          <w:iCs/>
          <w:sz w:val="24"/>
          <w:szCs w:val="24"/>
          <w:lang w:val="en-US" w:eastAsia="zh-CN"/>
        </w:rPr>
        <w:t>r</w:t>
      </w:r>
      <w:r>
        <w:rPr>
          <w:rFonts w:hint="eastAsia" w:ascii="Calibri" w:hAnsi="Arial Narrow"/>
          <w:sz w:val="24"/>
          <w:szCs w:val="24"/>
          <w:lang w:val="en-US" w:eastAsia="zh-CN"/>
        </w:rPr>
        <w:t>, 并等待回应</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ascii="Calibri" w:hAnsi="Arial Narrow"/>
          <w:sz w:val="24"/>
          <w:szCs w:val="24"/>
        </w:rPr>
      </w:pPr>
      <w:r>
        <w:rPr>
          <w:rFonts w:hint="eastAsia" w:ascii="Calibri" w:hAnsi="Arial Narrow"/>
          <w:sz w:val="24"/>
          <w:szCs w:val="24"/>
        </w:rPr>
        <w:t>SIG</w:t>
      </w:r>
      <w:r>
        <w:rPr>
          <w:rFonts w:hint="eastAsia" w:ascii="Calibri" w:hAnsi="Arial Narrow"/>
          <w:i/>
          <w:sz w:val="24"/>
          <w:szCs w:val="24"/>
          <w:vertAlign w:val="subscript"/>
          <w:lang w:val="en-US" w:eastAsia="zh-CN"/>
        </w:rPr>
        <w:t>portal</w:t>
      </w:r>
      <w:r>
        <w:rPr>
          <w:rFonts w:ascii="Calibri" w:hAnsi="Arial Narrow"/>
          <w:sz w:val="24"/>
          <w:szCs w:val="24"/>
        </w:rPr>
        <w:t xml:space="preserve"> (</w:t>
      </w:r>
      <w:r>
        <w:rPr>
          <w:rFonts w:hint="eastAsia" w:ascii="Calibri" w:hAnsi="Arial Narrow"/>
          <w:sz w:val="24"/>
          <w:szCs w:val="24"/>
          <w:lang w:val="en-US" w:eastAsia="zh-CN"/>
        </w:rPr>
        <w:t>portal</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sign</w:t>
      </w:r>
      <w:r>
        <w:rPr>
          <w:rFonts w:hint="eastAsia" w:ascii="Calibri" w:hAnsi="Arial Narrow"/>
          <w:sz w:val="24"/>
          <w:szCs w:val="24"/>
          <w:vertAlign w:val="subscript"/>
          <w:lang w:val="en-US" w:eastAsia="zh-CN"/>
        </w:rPr>
        <w:t xml:space="preserve">3 </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3</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3</w:t>
      </w:r>
      <w:r>
        <w:rPr>
          <w:rFonts w:ascii="Calibri" w:hAnsi="Arial Narrow"/>
          <w:sz w:val="24"/>
          <w:szCs w:val="24"/>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left"/>
        <w:textAlignment w:val="auto"/>
        <w:rPr>
          <w:rFonts w:hint="eastAsia" w:ascii="Calibri" w:hAnsi="Arial Narrow"/>
          <w:sz w:val="24"/>
          <w:szCs w:val="24"/>
          <w:lang w:val="en-US" w:eastAsia="zh-CN"/>
        </w:rPr>
      </w:pPr>
      <w:r>
        <w:rPr>
          <w:rFonts w:hint="eastAsia" w:ascii="Calibri" w:hAnsi="Arial Narrow"/>
          <w:sz w:val="24"/>
          <w:szCs w:val="24"/>
          <w:lang w:val="en-US" w:eastAsia="zh-CN"/>
        </w:rPr>
        <w:t xml:space="preserve">          门户发送：｛</w:t>
      </w:r>
      <w:r>
        <w:rPr>
          <w:rFonts w:hint="eastAsia" w:ascii="Calibri" w:hAnsi="Arial Narrow"/>
          <w:i/>
          <w:iCs/>
          <w:sz w:val="24"/>
          <w:szCs w:val="24"/>
          <w:lang w:val="en-US" w:eastAsia="zh-CN"/>
        </w:rPr>
        <w:t>r</w:t>
      </w:r>
      <w:r>
        <w:rPr>
          <w:rFonts w:hint="eastAsia" w:ascii="Calibri" w:hAnsi="Arial Narrow"/>
          <w:sz w:val="24"/>
          <w:szCs w:val="24"/>
          <w:lang w:val="en-US" w:eastAsia="zh-CN"/>
        </w:rPr>
        <w:t xml:space="preserve">. </w:t>
      </w:r>
      <w:r>
        <w:rPr>
          <w:rFonts w:ascii="Calibri" w:hAnsi="Arial Narrow"/>
          <w:sz w:val="24"/>
          <w:szCs w:val="24"/>
        </w:rPr>
        <w:t>(</w:t>
      </w:r>
      <w:r>
        <w:rPr>
          <w:rFonts w:ascii="Calibri" w:hAnsi="Arial Narrow"/>
          <w:i/>
          <w:sz w:val="24"/>
          <w:szCs w:val="24"/>
        </w:rPr>
        <w:t>s</w:t>
      </w:r>
      <w:r>
        <w:rPr>
          <w:rFonts w:hint="eastAsia" w:ascii="Calibri" w:hAnsi="Arial Narrow"/>
          <w:sz w:val="24"/>
          <w:szCs w:val="24"/>
          <w:vertAlign w:val="subscript"/>
          <w:lang w:val="en-US" w:eastAsia="zh-CN"/>
        </w:rPr>
        <w:t>3</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3</w:t>
      </w:r>
      <w:r>
        <w:rPr>
          <w:rFonts w:ascii="Calibri" w:hAnsi="Arial Narrow"/>
          <w:sz w:val="24"/>
          <w:szCs w:val="24"/>
        </w:rPr>
        <w:t>)</w:t>
      </w:r>
      <w:r>
        <w:rPr>
          <w:rFonts w:hint="eastAsia" w:ascii="Calibri" w:hAnsi="Arial Narrow"/>
          <w:sz w:val="24"/>
          <w:szCs w:val="24"/>
          <w:lang w:val="en-US" w:eastAsia="zh-CN"/>
        </w:rPr>
        <w:t>}</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left"/>
        <w:textAlignment w:val="auto"/>
        <w:rPr>
          <w:rFonts w:hint="eastAsia" w:ascii="Calibri" w:hAnsi="Arial Narrow"/>
          <w:sz w:val="24"/>
          <w:szCs w:val="24"/>
          <w:lang w:val="en-US" w:eastAsia="zh-CN"/>
        </w:rPr>
      </w:pPr>
      <w:r>
        <w:rPr>
          <w:rFonts w:hint="eastAsia" w:ascii="Calibri" w:hAnsi="Arial Narrow"/>
          <w:sz w:val="24"/>
          <w:szCs w:val="24"/>
          <w:lang w:val="en-US" w:eastAsia="zh-CN"/>
        </w:rPr>
        <w:t>客户相应：对</w:t>
      </w:r>
      <w:r>
        <w:rPr>
          <w:rFonts w:hint="eastAsia" w:ascii="Calibri" w:hAnsi="Arial Narrow"/>
          <w:i/>
          <w:iCs/>
          <w:sz w:val="24"/>
          <w:szCs w:val="24"/>
          <w:lang w:val="en-US" w:eastAsia="zh-CN"/>
        </w:rPr>
        <w:t>r</w:t>
      </w:r>
      <w:r>
        <w:rPr>
          <w:rFonts w:hint="eastAsia" w:ascii="Calibri" w:hAnsi="Arial Narrow"/>
          <w:sz w:val="24"/>
          <w:szCs w:val="24"/>
          <w:lang w:val="en-US" w:eastAsia="zh-CN"/>
        </w:rPr>
        <w:t>签名发送：</w:t>
      </w:r>
    </w:p>
    <w:p>
      <w:pPr>
        <w:pStyle w:val="4"/>
        <w:pageBreakBefore w:val="0"/>
        <w:widowControl w:val="0"/>
        <w:kinsoku/>
        <w:wordWrap/>
        <w:overflowPunct/>
        <w:topLinePunct w:val="0"/>
        <w:autoSpaceDE/>
        <w:autoSpaceDN/>
        <w:bidi w:val="0"/>
        <w:adjustRightInd/>
        <w:snapToGrid/>
        <w:spacing w:before="0" w:beforeLines="0" w:after="0" w:afterLines="0" w:line="240" w:lineRule="auto"/>
        <w:ind w:firstLine="0" w:firstLineChars="0"/>
        <w:jc w:val="center"/>
        <w:textAlignment w:val="auto"/>
        <w:rPr>
          <w:rFonts w:hint="eastAsia" w:ascii="Calibri" w:hAnsi="Arial Narrow"/>
          <w:sz w:val="24"/>
          <w:szCs w:val="24"/>
          <w:lang w:val="en-US" w:eastAsia="zh-CN"/>
        </w:rPr>
      </w:pPr>
      <w:r>
        <w:rPr>
          <w:rFonts w:hint="eastAsia" w:ascii="Calibri" w:hAnsi="Arial Narrow"/>
          <w:sz w:val="24"/>
          <w:szCs w:val="24"/>
          <w:lang w:val="en-US" w:eastAsia="zh-CN"/>
        </w:rPr>
        <w:t>SIG</w:t>
      </w:r>
      <w:r>
        <w:rPr>
          <w:rFonts w:hint="eastAsia" w:ascii="Calibri" w:hAnsi="Arial Narrow"/>
          <w:i/>
          <w:iCs/>
          <w:sz w:val="24"/>
          <w:szCs w:val="24"/>
          <w:vertAlign w:val="subscript"/>
          <w:lang w:val="en-US" w:eastAsia="zh-CN"/>
        </w:rPr>
        <w:t xml:space="preserve">user </w:t>
      </w:r>
      <w:r>
        <w:rPr>
          <w:rFonts w:hint="eastAsia" w:ascii="Calibri" w:hAnsi="Arial Narrow"/>
          <w:sz w:val="24"/>
          <w:szCs w:val="24"/>
          <w:lang w:val="en-US" w:eastAsia="zh-CN"/>
        </w:rPr>
        <w:t>(</w:t>
      </w:r>
      <w:r>
        <w:rPr>
          <w:rFonts w:hint="eastAsia" w:ascii="Calibri" w:hAnsi="Arial Narrow"/>
          <w:i/>
          <w:iCs/>
          <w:sz w:val="24"/>
          <w:szCs w:val="24"/>
          <w:lang w:val="en-US" w:eastAsia="zh-CN"/>
        </w:rPr>
        <w:t>r</w:t>
      </w:r>
      <w:r>
        <w:rPr>
          <w:rFonts w:hint="eastAsia" w:ascii="Calibri" w:hAnsi="Arial Narrow"/>
          <w:sz w:val="24"/>
          <w:szCs w:val="24"/>
          <w:lang w:val="en-US" w:eastAsia="zh-CN"/>
        </w:rPr>
        <w:t>) = (</w:t>
      </w:r>
      <w:r>
        <w:rPr>
          <w:rFonts w:ascii="Calibri" w:hAnsi="Arial Narrow"/>
          <w:i/>
          <w:sz w:val="24"/>
          <w:szCs w:val="24"/>
        </w:rPr>
        <w:t>s</w:t>
      </w:r>
      <w:r>
        <w:rPr>
          <w:rFonts w:hint="eastAsia" w:ascii="Calibri" w:hAnsi="Arial Narrow"/>
          <w:sz w:val="24"/>
          <w:szCs w:val="24"/>
          <w:vertAlign w:val="subscript"/>
          <w:lang w:val="en-US" w:eastAsia="zh-CN"/>
        </w:rPr>
        <w:t>4</w:t>
      </w:r>
      <w:r>
        <w:rPr>
          <w:rFonts w:ascii="Calibri" w:hAnsi="Arial Narrow"/>
          <w:sz w:val="24"/>
          <w:szCs w:val="24"/>
        </w:rPr>
        <w:t>,</w:t>
      </w:r>
      <w:r>
        <w:rPr>
          <w:rFonts w:ascii="Calibri" w:hAnsi="Arial Narrow"/>
          <w:i/>
          <w:sz w:val="24"/>
          <w:szCs w:val="24"/>
        </w:rPr>
        <w:t>c</w:t>
      </w:r>
      <w:r>
        <w:rPr>
          <w:rFonts w:hint="eastAsia" w:ascii="Calibri" w:hAnsi="Arial Narrow"/>
          <w:sz w:val="24"/>
          <w:szCs w:val="24"/>
          <w:vertAlign w:val="subscript"/>
          <w:lang w:val="en-US" w:eastAsia="zh-CN"/>
        </w:rPr>
        <w:t>4</w:t>
      </w:r>
      <w:r>
        <w:rPr>
          <w:rFonts w:ascii="Calibri" w:hAnsi="Arial Narrow"/>
          <w:sz w:val="24"/>
          <w:szCs w:val="24"/>
        </w:rPr>
        <w:t>)</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Calibri" w:hAnsi="宋体" w:eastAsia="宋体" w:cs="宋体"/>
          <w:b/>
          <w:bCs w:val="0"/>
          <w:sz w:val="24"/>
          <w:szCs w:val="24"/>
        </w:rPr>
      </w:pPr>
      <w:r>
        <w:rPr>
          <w:rFonts w:hint="eastAsia" w:ascii="Calibri" w:hAnsi="宋体" w:eastAsia="宋体" w:cs="宋体"/>
          <w:b/>
          <w:bCs w:val="0"/>
          <w:sz w:val="24"/>
          <w:szCs w:val="24"/>
          <w:lang w:val="en-US" w:eastAsia="zh-CN"/>
        </w:rPr>
        <w:t>4.2</w:t>
      </w:r>
      <w:r>
        <w:rPr>
          <w:rFonts w:hint="eastAsia" w:ascii="Calibri" w:hAnsi="宋体" w:eastAsia="宋体" w:cs="宋体"/>
          <w:b/>
          <w:bCs w:val="0"/>
          <w:sz w:val="24"/>
          <w:szCs w:val="24"/>
        </w:rPr>
        <w:t xml:space="preserve"> </w:t>
      </w:r>
      <w:r>
        <w:rPr>
          <w:rFonts w:hint="eastAsia" w:ascii="Calibri" w:hAnsi="宋体" w:eastAsia="宋体" w:cs="宋体"/>
          <w:b/>
          <w:bCs w:val="0"/>
          <w:sz w:val="24"/>
          <w:szCs w:val="24"/>
          <w:lang w:eastAsia="zh-CN"/>
        </w:rPr>
        <w:t>软件</w:t>
      </w:r>
      <w:r>
        <w:rPr>
          <w:rFonts w:hint="eastAsia" w:ascii="Calibri" w:hAnsi="宋体" w:eastAsia="宋体" w:cs="宋体"/>
          <w:b/>
          <w:bCs w:val="0"/>
          <w:sz w:val="24"/>
          <w:szCs w:val="24"/>
        </w:rPr>
        <w:t>鉴别</w:t>
      </w:r>
      <w:r>
        <w:rPr>
          <w:rFonts w:hint="eastAsia" w:ascii="Calibri" w:hAnsi="宋体" w:eastAsia="宋体" w:cs="宋体"/>
          <w:b/>
          <w:bCs w:val="0"/>
          <w:sz w:val="24"/>
          <w:szCs w:val="24"/>
          <w:lang w:eastAsia="zh-CN"/>
        </w:rPr>
        <w:t>协议</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jc w:val="both"/>
        <w:textAlignment w:val="auto"/>
        <w:outlineLvl w:val="9"/>
        <w:rPr>
          <w:rStyle w:val="7"/>
          <w:rFonts w:hint="eastAsia" w:ascii="Calibri" w:hAnsi="Arial" w:eastAsia="宋体" w:cs="Arial"/>
          <w:sz w:val="24"/>
          <w:szCs w:val="24"/>
          <w:lang w:val="en-US" w:eastAsia="zh-CN"/>
        </w:rPr>
      </w:pPr>
      <w:r>
        <w:rPr>
          <w:rStyle w:val="7"/>
          <w:rFonts w:hint="eastAsia" w:ascii="Calibri" w:hAnsi="Arial" w:eastAsia="宋体" w:cs="Arial"/>
          <w:sz w:val="24"/>
          <w:szCs w:val="24"/>
          <w:lang w:val="en-US" w:eastAsia="zh-CN"/>
        </w:rPr>
        <w:t>软件鉴别有两个不同情形：第一种情形是软件的发行；第二种情形是软件的调用。软件的发行包括软件的下载和安装；软件的调用包括软件的加载和执行。这两种情形的鉴别过程完全相同。软件发行真实性用于软件下载和安装控制，软件调用真实性用于软件加载和执行控制。</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center"/>
        <w:textAlignment w:val="auto"/>
        <w:outlineLvl w:val="9"/>
        <w:rPr>
          <w:rFonts w:hint="eastAsia" w:ascii="Calibri" w:hAnsi="Arial Narrow"/>
          <w:sz w:val="24"/>
          <w:szCs w:val="24"/>
          <w:lang w:val="en-US" w:eastAsia="zh-CN"/>
        </w:rPr>
      </w:pPr>
      <w:r>
        <w:rPr>
          <w:rStyle w:val="7"/>
          <w:rFonts w:hint="eastAsia" w:ascii="Calibri" w:hAnsi="Arial" w:eastAsia="宋体" w:cs="Arial"/>
          <w:sz w:val="24"/>
          <w:szCs w:val="24"/>
          <w:lang w:val="en-US" w:eastAsia="zh-CN"/>
        </w:rPr>
        <w:t xml:space="preserve">AUTH (issue) = AUTH (download) </w:t>
      </w:r>
      <w:r>
        <w:rPr>
          <w:rFonts w:ascii="Calibri" w:hAnsi="Arial Narrow"/>
          <w:sz w:val="24"/>
          <w:szCs w:val="24"/>
        </w:rPr>
        <w:t>∩</w:t>
      </w:r>
      <w:r>
        <w:rPr>
          <w:rFonts w:hint="eastAsia" w:ascii="Calibri" w:hAnsi="Arial Narrow"/>
          <w:sz w:val="24"/>
          <w:szCs w:val="24"/>
          <w:lang w:val="en-US" w:eastAsia="zh-CN"/>
        </w:rPr>
        <w:t xml:space="preserve"> AUTH (install)</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center"/>
        <w:textAlignment w:val="auto"/>
        <w:outlineLvl w:val="9"/>
        <w:rPr>
          <w:rFonts w:hint="default" w:ascii="Calibri" w:hAnsi="Arial Narrow"/>
          <w:sz w:val="24"/>
          <w:szCs w:val="24"/>
          <w:lang w:val="en-US" w:eastAsia="zh-CN"/>
        </w:rPr>
      </w:pPr>
      <w:r>
        <w:rPr>
          <w:rFonts w:hint="eastAsia" w:ascii="Calibri" w:hAnsi="Arial Narrow"/>
          <w:sz w:val="24"/>
          <w:szCs w:val="24"/>
          <w:lang w:val="en-US" w:eastAsia="zh-CN"/>
        </w:rPr>
        <w:t xml:space="preserve">AUTH(invoke)=AUTH (upload) </w:t>
      </w:r>
      <w:r>
        <w:rPr>
          <w:rFonts w:ascii="Calibri" w:hAnsi="Arial Narrow"/>
          <w:sz w:val="24"/>
          <w:szCs w:val="24"/>
        </w:rPr>
        <w:t>∩</w:t>
      </w:r>
      <w:r>
        <w:rPr>
          <w:rFonts w:hint="eastAsia" w:ascii="Calibri" w:hAnsi="Arial Narrow"/>
          <w:sz w:val="24"/>
          <w:szCs w:val="24"/>
          <w:lang w:val="en-US" w:eastAsia="zh-CN"/>
        </w:rPr>
        <w:t xml:space="preserve"> AUTH (execute)</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Style w:val="7"/>
          <w:rFonts w:hint="eastAsia" w:ascii="Calibri" w:hAnsi="Arial" w:eastAsia="宋体" w:cs="Arial"/>
          <w:sz w:val="24"/>
          <w:szCs w:val="24"/>
          <w:lang w:val="en-US" w:eastAsia="zh-CN"/>
        </w:rPr>
      </w:pPr>
      <w:r>
        <w:rPr>
          <w:rStyle w:val="7"/>
          <w:rFonts w:hint="default" w:ascii="Calibri" w:hAnsi="Arial" w:eastAsia="宋体" w:cs="Arial"/>
          <w:sz w:val="24"/>
          <w:szCs w:val="24"/>
          <w:lang w:val="en-US" w:eastAsia="zh-CN"/>
        </w:rPr>
        <w:t>软件</w:t>
      </w:r>
      <w:r>
        <w:rPr>
          <w:rStyle w:val="7"/>
          <w:rFonts w:hint="eastAsia" w:ascii="Calibri" w:hAnsi="Arial" w:eastAsia="宋体" w:cs="Arial"/>
          <w:sz w:val="24"/>
          <w:szCs w:val="24"/>
          <w:lang w:val="en-US" w:eastAsia="zh-CN"/>
        </w:rPr>
        <w:t>下</w:t>
      </w:r>
      <w:r>
        <w:rPr>
          <w:rStyle w:val="7"/>
          <w:rFonts w:hint="default" w:ascii="Calibri" w:hAnsi="Arial" w:eastAsia="宋体" w:cs="Arial"/>
          <w:sz w:val="24"/>
          <w:szCs w:val="24"/>
          <w:lang w:val="en-US" w:eastAsia="zh-CN"/>
        </w:rPr>
        <w:t>载</w:t>
      </w:r>
      <w:r>
        <w:rPr>
          <w:rStyle w:val="7"/>
          <w:rFonts w:hint="eastAsia" w:ascii="Calibri" w:hAnsi="Arial" w:eastAsia="宋体" w:cs="Arial"/>
          <w:sz w:val="24"/>
          <w:szCs w:val="24"/>
          <w:lang w:val="en-US" w:eastAsia="zh-CN"/>
        </w:rPr>
        <w:t>(加载)鉴别</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包括软件发行者（issuer）的真实性和</w:t>
      </w:r>
      <w:r>
        <w:rPr>
          <w:rStyle w:val="7"/>
          <w:rFonts w:hint="default" w:ascii="Calibri" w:hAnsi="Arial" w:eastAsia="宋体" w:cs="Arial"/>
          <w:sz w:val="24"/>
          <w:szCs w:val="24"/>
          <w:lang w:val="en-US" w:eastAsia="zh-CN"/>
        </w:rPr>
        <w:t>软件名</w:t>
      </w:r>
      <w:r>
        <w:rPr>
          <w:rStyle w:val="7"/>
          <w:rFonts w:hint="eastAsia" w:ascii="Calibri" w:hAnsi="Arial" w:eastAsia="宋体" w:cs="Arial"/>
          <w:sz w:val="24"/>
          <w:szCs w:val="24"/>
          <w:lang w:val="en-US" w:eastAsia="zh-CN"/>
        </w:rPr>
        <w:t>(name)</w:t>
      </w:r>
      <w:r>
        <w:rPr>
          <w:rStyle w:val="7"/>
          <w:rFonts w:hint="default" w:ascii="Calibri" w:hAnsi="Arial" w:eastAsia="宋体" w:cs="Arial"/>
          <w:sz w:val="24"/>
          <w:szCs w:val="24"/>
          <w:lang w:val="en-US" w:eastAsia="zh-CN"/>
        </w:rPr>
        <w:t>的</w:t>
      </w:r>
      <w:r>
        <w:rPr>
          <w:rStyle w:val="7"/>
          <w:rFonts w:hint="eastAsia" w:ascii="Calibri" w:hAnsi="Arial" w:eastAsia="宋体" w:cs="Arial"/>
          <w:sz w:val="24"/>
          <w:szCs w:val="24"/>
          <w:lang w:val="en-US" w:eastAsia="zh-CN"/>
        </w:rPr>
        <w:t>真实性。其中，发行者真实性证明是发行者（issuer）对时间（time）的签名与验证，即标识签名：</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center"/>
        <w:textAlignment w:val="auto"/>
        <w:outlineLvl w:val="9"/>
        <w:rPr>
          <w:rStyle w:val="7"/>
          <w:rFonts w:hint="eastAsia" w:ascii="Calibri" w:hAnsi="Arial" w:eastAsia="宋体" w:cs="Arial"/>
          <w:sz w:val="24"/>
          <w:szCs w:val="24"/>
          <w:lang w:val="en-US" w:eastAsia="zh-CN"/>
        </w:rPr>
      </w:pPr>
      <w:r>
        <w:rPr>
          <w:rStyle w:val="7"/>
          <w:rFonts w:hint="eastAsia" w:ascii="Calibri" w:hAnsi="Arial" w:eastAsia="宋体" w:cs="Arial"/>
          <w:sz w:val="24"/>
          <w:szCs w:val="24"/>
          <w:lang w:val="en-US" w:eastAsia="zh-CN"/>
        </w:rPr>
        <w:t>SIG</w:t>
      </w:r>
      <w:r>
        <w:rPr>
          <w:rStyle w:val="7"/>
          <w:rFonts w:hint="eastAsia" w:ascii="Calibri" w:hAnsi="Arial" w:eastAsia="宋体" w:cs="Arial"/>
          <w:i/>
          <w:iCs/>
          <w:sz w:val="24"/>
          <w:szCs w:val="24"/>
          <w:vertAlign w:val="subscript"/>
          <w:lang w:val="en-US" w:eastAsia="zh-CN"/>
        </w:rPr>
        <w:t>issuer</w:t>
      </w:r>
      <w:r>
        <w:rPr>
          <w:rStyle w:val="7"/>
          <w:rFonts w:hint="eastAsia" w:ascii="Calibri" w:hAnsi="Arial" w:eastAsia="宋体" w:cs="Arial"/>
          <w:sz w:val="24"/>
          <w:szCs w:val="24"/>
          <w:lang w:val="en-US" w:eastAsia="zh-CN"/>
        </w:rPr>
        <w:t>(time) = (</w:t>
      </w:r>
      <w:r>
        <w:rPr>
          <w:rStyle w:val="7"/>
          <w:rFonts w:hint="eastAsia" w:ascii="Calibri" w:hAnsi="Arial" w:eastAsia="宋体" w:cs="Arial"/>
          <w:i/>
          <w:iCs/>
          <w:sz w:val="24"/>
          <w:szCs w:val="24"/>
          <w:lang w:val="en-US" w:eastAsia="zh-CN"/>
        </w:rPr>
        <w:t>s</w:t>
      </w:r>
      <w:r>
        <w:rPr>
          <w:rStyle w:val="7"/>
          <w:rFonts w:hint="eastAsia" w:ascii="Calibri" w:hAnsi="Arial" w:eastAsia="宋体" w:cs="Arial"/>
          <w:sz w:val="24"/>
          <w:szCs w:val="24"/>
          <w:vertAlign w:val="subscript"/>
          <w:lang w:val="en-US" w:eastAsia="zh-CN"/>
        </w:rPr>
        <w:t>1</w:t>
      </w:r>
      <w:r>
        <w:rPr>
          <w:rStyle w:val="7"/>
          <w:rFonts w:hint="eastAsia" w:ascii="Calibri" w:hAnsi="Arial" w:eastAsia="宋体" w:cs="Arial"/>
          <w:sz w:val="24"/>
          <w:szCs w:val="24"/>
          <w:lang w:val="en-US" w:eastAsia="zh-CN"/>
        </w:rPr>
        <w:t>,</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1</w:t>
      </w:r>
      <w:r>
        <w:rPr>
          <w:rStyle w:val="7"/>
          <w:rFonts w:hint="eastAsia" w:ascii="Calibri" w:hAnsi="Arial" w:eastAsia="宋体" w:cs="Arial"/>
          <w:sz w:val="24"/>
          <w:szCs w:val="24"/>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center"/>
        <w:textAlignment w:val="auto"/>
        <w:outlineLvl w:val="9"/>
        <w:rPr>
          <w:rStyle w:val="7"/>
          <w:rFonts w:hint="eastAsia" w:ascii="Calibri" w:hAnsi="Arial" w:eastAsia="宋体" w:cs="Arial"/>
          <w:sz w:val="24"/>
          <w:szCs w:val="24"/>
          <w:lang w:val="en-US" w:eastAsia="zh-CN"/>
        </w:rPr>
      </w:pPr>
      <w:r>
        <w:rPr>
          <w:rStyle w:val="7"/>
          <w:rFonts w:hint="default" w:ascii="Calibri" w:hAnsi="Arial" w:eastAsia="宋体" w:cs="Arial"/>
          <w:sz w:val="24"/>
          <w:szCs w:val="24"/>
          <w:lang w:val="en-US" w:eastAsia="zh-CN"/>
        </w:rPr>
        <w:t>VER</w:t>
      </w:r>
      <w:r>
        <w:rPr>
          <w:rStyle w:val="7"/>
          <w:rFonts w:hint="default" w:ascii="Calibri" w:hAnsi="Arial" w:eastAsia="宋体" w:cs="Arial"/>
          <w:i/>
          <w:iCs/>
          <w:sz w:val="24"/>
          <w:szCs w:val="24"/>
          <w:vertAlign w:val="subscript"/>
          <w:lang w:val="en-US" w:eastAsia="zh-CN"/>
        </w:rPr>
        <w:t>ISSUER</w:t>
      </w:r>
      <w:r>
        <w:rPr>
          <w:rStyle w:val="7"/>
          <w:rFonts w:hint="default" w:ascii="Calibri" w:hAnsi="Arial" w:eastAsia="宋体" w:cs="Arial"/>
          <w:sz w:val="24"/>
          <w:szCs w:val="24"/>
          <w:lang w:val="en-US" w:eastAsia="zh-CN"/>
        </w:rPr>
        <w:t>(</w:t>
      </w:r>
      <w:r>
        <w:rPr>
          <w:rStyle w:val="7"/>
          <w:rFonts w:hint="default" w:ascii="Calibri" w:hAnsi="Arial" w:eastAsia="宋体" w:cs="Arial"/>
          <w:i/>
          <w:iCs/>
          <w:sz w:val="24"/>
          <w:szCs w:val="24"/>
          <w:lang w:val="en-US" w:eastAsia="zh-CN"/>
        </w:rPr>
        <w:t>s</w:t>
      </w:r>
      <w:r>
        <w:rPr>
          <w:rStyle w:val="7"/>
          <w:rFonts w:hint="default" w:ascii="Calibri" w:hAnsi="Arial" w:eastAsia="宋体" w:cs="Arial"/>
          <w:sz w:val="24"/>
          <w:szCs w:val="24"/>
          <w:vertAlign w:val="subscript"/>
          <w:lang w:val="en-US" w:eastAsia="zh-CN"/>
        </w:rPr>
        <w:t>1</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time</w:t>
      </w:r>
      <w:r>
        <w:rPr>
          <w:rStyle w:val="7"/>
          <w:rFonts w:hint="default" w:ascii="Calibri" w:hAnsi="Arial" w:eastAsia="宋体" w:cs="Arial"/>
          <w:sz w:val="24"/>
          <w:szCs w:val="24"/>
          <w:lang w:val="en-US" w:eastAsia="zh-CN"/>
        </w:rPr>
        <w:t>)=</w:t>
      </w:r>
      <w:r>
        <w:rPr>
          <w:rStyle w:val="7"/>
          <w:rFonts w:hint="default" w:ascii="Calibri" w:hAnsi="Arial" w:eastAsia="宋体" w:cs="Arial"/>
          <w:i/>
          <w:iCs/>
          <w:sz w:val="24"/>
          <w:szCs w:val="24"/>
          <w:lang w:val="en-US" w:eastAsia="zh-CN"/>
        </w:rPr>
        <w:t>c</w:t>
      </w:r>
      <w:r>
        <w:rPr>
          <w:rStyle w:val="7"/>
          <w:rFonts w:hint="default" w:ascii="Calibri" w:hAnsi="Arial" w:eastAsia="宋体" w:cs="Arial"/>
          <w:sz w:val="24"/>
          <w:szCs w:val="24"/>
          <w:vertAlign w:val="subscript"/>
          <w:lang w:val="en-US" w:eastAsia="zh-CN"/>
        </w:rPr>
        <w:t>1</w:t>
      </w:r>
      <w:r>
        <w:rPr>
          <w:rStyle w:val="7"/>
          <w:rFonts w:hint="default" w:ascii="Calibri" w:hAnsi="Arial" w:eastAsia="宋体" w:cs="Arial"/>
          <w:sz w:val="24"/>
          <w:szCs w:val="24"/>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Style w:val="7"/>
          <w:rFonts w:hint="default" w:ascii="Calibri" w:hAnsi="Arial" w:eastAsia="宋体" w:cs="Arial"/>
          <w:sz w:val="24"/>
          <w:szCs w:val="24"/>
          <w:lang w:val="en-US" w:eastAsia="zh-CN"/>
        </w:rPr>
      </w:pPr>
      <w:r>
        <w:rPr>
          <w:rStyle w:val="7"/>
          <w:rFonts w:hint="eastAsia" w:ascii="Calibri" w:hAnsi="Arial" w:eastAsia="宋体" w:cs="Arial"/>
          <w:sz w:val="24"/>
          <w:szCs w:val="24"/>
          <w:lang w:val="en-US" w:eastAsia="zh-CN"/>
        </w:rPr>
        <w:t>如果</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1</w:t>
      </w:r>
      <w:r>
        <w:rPr>
          <w:rStyle w:val="7"/>
          <w:rFonts w:hint="eastAsia" w:ascii="Calibri" w:hAnsi="Arial" w:eastAsia="宋体" w:cs="Arial"/>
          <w:sz w:val="24"/>
          <w:szCs w:val="24"/>
          <w:lang w:val="en-US" w:eastAsia="zh-CN"/>
        </w:rPr>
        <w:t>=</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1</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，那么软件发行者是</w:t>
      </w:r>
      <w:r>
        <w:rPr>
          <w:rStyle w:val="7"/>
          <w:rFonts w:hint="default" w:ascii="Calibri" w:hAnsi="Arial" w:eastAsia="宋体" w:cs="Arial"/>
          <w:sz w:val="24"/>
          <w:szCs w:val="24"/>
          <w:lang w:val="en-US" w:eastAsia="zh-CN"/>
        </w:rPr>
        <w:t>真实性。</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Style w:val="7"/>
          <w:rFonts w:hint="default" w:ascii="Calibri" w:hAnsi="Arial" w:eastAsia="宋体" w:cs="Arial"/>
          <w:sz w:val="24"/>
          <w:szCs w:val="24"/>
          <w:lang w:val="en-US" w:eastAsia="zh-CN"/>
        </w:rPr>
      </w:pPr>
      <w:r>
        <w:rPr>
          <w:rStyle w:val="7"/>
          <w:rFonts w:hint="default" w:ascii="Calibri" w:hAnsi="Arial" w:eastAsia="宋体" w:cs="Arial"/>
          <w:sz w:val="24"/>
          <w:szCs w:val="24"/>
          <w:lang w:val="en-US" w:eastAsia="zh-CN"/>
        </w:rPr>
        <w:t>软件名</w:t>
      </w:r>
      <w:r>
        <w:rPr>
          <w:rStyle w:val="7"/>
          <w:rFonts w:hint="eastAsia" w:ascii="Calibri" w:hAnsi="Arial" w:eastAsia="宋体" w:cs="Arial"/>
          <w:sz w:val="24"/>
          <w:szCs w:val="24"/>
          <w:lang w:val="en-US" w:eastAsia="zh-CN"/>
        </w:rPr>
        <w:t>的</w:t>
      </w:r>
      <w:r>
        <w:rPr>
          <w:rStyle w:val="7"/>
          <w:rFonts w:hint="default" w:ascii="Calibri" w:hAnsi="Arial" w:eastAsia="宋体" w:cs="Arial"/>
          <w:sz w:val="24"/>
          <w:szCs w:val="24"/>
          <w:lang w:val="en-US" w:eastAsia="zh-CN"/>
        </w:rPr>
        <w:t>真实性是</w:t>
      </w:r>
      <w:r>
        <w:rPr>
          <w:rStyle w:val="7"/>
          <w:rFonts w:hint="eastAsia" w:ascii="Calibri" w:hAnsi="Arial" w:eastAsia="宋体" w:cs="Arial"/>
          <w:sz w:val="24"/>
          <w:szCs w:val="24"/>
          <w:lang w:val="en-US" w:eastAsia="zh-CN"/>
        </w:rPr>
        <w:t>发行者对软件名的签名，即数据签名。</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center"/>
        <w:textAlignment w:val="auto"/>
        <w:outlineLvl w:val="9"/>
        <w:rPr>
          <w:rStyle w:val="7"/>
          <w:rFonts w:hint="default" w:ascii="Calibri" w:hAnsi="Arial" w:eastAsia="宋体" w:cs="Arial"/>
          <w:sz w:val="24"/>
          <w:szCs w:val="24"/>
          <w:lang w:val="en-US" w:eastAsia="zh-CN"/>
        </w:rPr>
      </w:pPr>
      <w:r>
        <w:rPr>
          <w:rStyle w:val="7"/>
          <w:rFonts w:hint="default" w:ascii="Calibri" w:hAnsi="Arial" w:eastAsia="宋体" w:cs="Arial"/>
          <w:sz w:val="24"/>
          <w:szCs w:val="24"/>
          <w:lang w:val="en-US" w:eastAsia="zh-CN"/>
        </w:rPr>
        <w:t>SIG</w:t>
      </w:r>
      <w:r>
        <w:rPr>
          <w:rStyle w:val="7"/>
          <w:rFonts w:hint="default" w:ascii="Calibri" w:hAnsi="Arial" w:eastAsia="宋体" w:cs="Arial"/>
          <w:i/>
          <w:iCs/>
          <w:sz w:val="24"/>
          <w:szCs w:val="24"/>
          <w:vertAlign w:val="subscript"/>
          <w:lang w:val="en-US" w:eastAsia="zh-CN"/>
        </w:rPr>
        <w:t>issuer</w:t>
      </w:r>
      <w:r>
        <w:rPr>
          <w:rStyle w:val="7"/>
          <w:rFonts w:hint="default" w:ascii="Calibri" w:hAnsi="Arial" w:eastAsia="宋体" w:cs="Arial"/>
          <w:sz w:val="24"/>
          <w:szCs w:val="24"/>
          <w:lang w:val="en-US" w:eastAsia="zh-CN"/>
        </w:rPr>
        <w:t>(name)=(</w:t>
      </w:r>
      <w:r>
        <w:rPr>
          <w:rStyle w:val="7"/>
          <w:rFonts w:hint="default" w:ascii="Calibri" w:hAnsi="Arial" w:eastAsia="宋体" w:cs="Arial"/>
          <w:i/>
          <w:iCs/>
          <w:sz w:val="24"/>
          <w:szCs w:val="24"/>
          <w:lang w:val="en-US" w:eastAsia="zh-CN"/>
        </w:rPr>
        <w:t>s</w:t>
      </w:r>
      <w:r>
        <w:rPr>
          <w:rStyle w:val="7"/>
          <w:rFonts w:hint="eastAsia" w:ascii="Calibri" w:hAnsi="Arial" w:eastAsia="宋体" w:cs="Arial"/>
          <w:sz w:val="24"/>
          <w:szCs w:val="24"/>
          <w:vertAlign w:val="subscript"/>
          <w:lang w:val="en-US" w:eastAsia="zh-CN"/>
        </w:rPr>
        <w:t>2</w:t>
      </w:r>
      <w:r>
        <w:rPr>
          <w:rStyle w:val="7"/>
          <w:rFonts w:hint="default" w:ascii="Calibri" w:hAnsi="Arial" w:eastAsia="宋体" w:cs="Arial"/>
          <w:sz w:val="24"/>
          <w:szCs w:val="24"/>
          <w:lang w:val="en-US" w:eastAsia="zh-CN"/>
        </w:rPr>
        <w:t>,</w:t>
      </w:r>
      <w:r>
        <w:rPr>
          <w:rStyle w:val="7"/>
          <w:rFonts w:hint="default"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2</w:t>
      </w:r>
      <w:r>
        <w:rPr>
          <w:rStyle w:val="7"/>
          <w:rFonts w:hint="default" w:ascii="Calibri" w:hAnsi="Arial" w:eastAsia="宋体" w:cs="Arial"/>
          <w:sz w:val="24"/>
          <w:szCs w:val="24"/>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center"/>
        <w:textAlignment w:val="auto"/>
        <w:outlineLvl w:val="9"/>
        <w:rPr>
          <w:rStyle w:val="7"/>
          <w:rFonts w:hint="default" w:ascii="Calibri" w:hAnsi="Arial" w:eastAsia="宋体" w:cs="Arial"/>
          <w:sz w:val="24"/>
          <w:szCs w:val="24"/>
          <w:lang w:val="en-US" w:eastAsia="zh-CN"/>
        </w:rPr>
      </w:pPr>
      <w:r>
        <w:rPr>
          <w:rStyle w:val="7"/>
          <w:rFonts w:hint="default" w:ascii="Calibri" w:hAnsi="Arial" w:eastAsia="宋体" w:cs="Arial"/>
          <w:sz w:val="24"/>
          <w:szCs w:val="24"/>
          <w:lang w:val="en-US" w:eastAsia="zh-CN"/>
        </w:rPr>
        <w:t>VER</w:t>
      </w:r>
      <w:r>
        <w:rPr>
          <w:rStyle w:val="7"/>
          <w:rFonts w:hint="default" w:ascii="Calibri" w:hAnsi="Arial" w:eastAsia="宋体" w:cs="Arial"/>
          <w:i/>
          <w:iCs/>
          <w:sz w:val="24"/>
          <w:szCs w:val="24"/>
          <w:vertAlign w:val="subscript"/>
          <w:lang w:val="en-US" w:eastAsia="zh-CN"/>
        </w:rPr>
        <w:t>ISSUER</w:t>
      </w:r>
      <w:r>
        <w:rPr>
          <w:rStyle w:val="7"/>
          <w:rFonts w:hint="default" w:ascii="Calibri" w:hAnsi="Arial" w:eastAsia="宋体" w:cs="Arial"/>
          <w:sz w:val="24"/>
          <w:szCs w:val="24"/>
          <w:lang w:val="en-US" w:eastAsia="zh-CN"/>
        </w:rPr>
        <w:t>(</w:t>
      </w:r>
      <w:r>
        <w:rPr>
          <w:rStyle w:val="7"/>
          <w:rFonts w:hint="default" w:ascii="Calibri" w:hAnsi="Arial" w:eastAsia="宋体" w:cs="Arial"/>
          <w:i/>
          <w:iCs/>
          <w:sz w:val="24"/>
          <w:szCs w:val="24"/>
          <w:lang w:val="en-US" w:eastAsia="zh-CN"/>
        </w:rPr>
        <w:t>s</w:t>
      </w:r>
      <w:r>
        <w:rPr>
          <w:rStyle w:val="7"/>
          <w:rFonts w:hint="default" w:ascii="Calibri" w:hAnsi="Arial" w:eastAsia="宋体" w:cs="Arial"/>
          <w:sz w:val="24"/>
          <w:szCs w:val="24"/>
          <w:vertAlign w:val="subscript"/>
          <w:lang w:val="en-US" w:eastAsia="zh-CN"/>
        </w:rPr>
        <w:t>1</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n</w:t>
      </w:r>
      <w:r>
        <w:rPr>
          <w:rStyle w:val="7"/>
          <w:rFonts w:hint="default" w:ascii="Calibri" w:hAnsi="Arial" w:eastAsia="宋体" w:cs="Arial"/>
          <w:sz w:val="24"/>
          <w:szCs w:val="24"/>
          <w:lang w:val="en-US" w:eastAsia="zh-CN"/>
        </w:rPr>
        <w:t>ame)=</w:t>
      </w:r>
      <w:r>
        <w:rPr>
          <w:rStyle w:val="7"/>
          <w:rFonts w:hint="default"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2</w:t>
      </w:r>
      <w:r>
        <w:rPr>
          <w:rStyle w:val="7"/>
          <w:rFonts w:hint="default" w:ascii="Calibri" w:hAnsi="Arial" w:eastAsia="宋体" w:cs="Arial"/>
          <w:sz w:val="24"/>
          <w:szCs w:val="24"/>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both"/>
        <w:textAlignment w:val="auto"/>
        <w:outlineLvl w:val="9"/>
        <w:rPr>
          <w:rStyle w:val="7"/>
          <w:rFonts w:hint="eastAsia" w:ascii="Calibri" w:hAnsi="Arial" w:eastAsia="宋体" w:cs="Arial"/>
          <w:sz w:val="24"/>
          <w:szCs w:val="24"/>
          <w:lang w:val="en-US" w:eastAsia="zh-CN"/>
        </w:rPr>
      </w:pPr>
      <w:r>
        <w:rPr>
          <w:rStyle w:val="7"/>
          <w:rFonts w:hint="eastAsia" w:ascii="Calibri" w:hAnsi="Arial" w:eastAsia="宋体" w:cs="Arial"/>
          <w:sz w:val="24"/>
          <w:szCs w:val="24"/>
          <w:lang w:val="en-US" w:eastAsia="zh-CN"/>
        </w:rPr>
        <w:t>如果</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2</w:t>
      </w:r>
      <w:r>
        <w:rPr>
          <w:rStyle w:val="7"/>
          <w:rFonts w:hint="eastAsia" w:ascii="Calibri" w:hAnsi="Arial" w:eastAsia="宋体" w:cs="Arial"/>
          <w:sz w:val="24"/>
          <w:szCs w:val="24"/>
          <w:lang w:val="en-US" w:eastAsia="zh-CN"/>
        </w:rPr>
        <w:t>=</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2</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，那么软件名是真实的。满足以上两个条件，软件是可以下载（加载）的。</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Style w:val="7"/>
          <w:rFonts w:hint="default" w:ascii="Calibri" w:hAnsi="Arial" w:eastAsia="宋体" w:cs="Arial"/>
          <w:sz w:val="24"/>
          <w:szCs w:val="24"/>
          <w:lang w:val="en-US" w:eastAsia="zh-CN"/>
        </w:rPr>
      </w:pPr>
      <w:r>
        <w:rPr>
          <w:rStyle w:val="7"/>
          <w:rFonts w:hint="eastAsia" w:ascii="Calibri" w:hAnsi="Arial" w:eastAsia="宋体" w:cs="Arial"/>
          <w:sz w:val="24"/>
          <w:szCs w:val="24"/>
          <w:lang w:val="en-US" w:eastAsia="zh-CN"/>
        </w:rPr>
        <w:t>软件的安装(执行)鉴别：只检查软件体(code)真实性就可以了。软件体的真实性是软件发行者（issuer）的对软件体的签名与验证。软件体一般用压缩码mac或抽样码sam取代。</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center"/>
        <w:textAlignment w:val="auto"/>
        <w:outlineLvl w:val="9"/>
        <w:rPr>
          <w:rStyle w:val="7"/>
          <w:rFonts w:hint="default" w:ascii="Calibri" w:hAnsi="Arial" w:eastAsia="宋体" w:cs="Arial"/>
          <w:sz w:val="24"/>
          <w:szCs w:val="24"/>
          <w:lang w:val="en-US" w:eastAsia="zh-CN"/>
        </w:rPr>
      </w:pPr>
      <w:r>
        <w:rPr>
          <w:rStyle w:val="7"/>
          <w:rFonts w:hint="default" w:ascii="Calibri" w:hAnsi="Arial" w:eastAsia="宋体" w:cs="Arial"/>
          <w:sz w:val="24"/>
          <w:szCs w:val="24"/>
          <w:lang w:val="en-US" w:eastAsia="zh-CN"/>
        </w:rPr>
        <w:t>SIG</w:t>
      </w:r>
      <w:r>
        <w:rPr>
          <w:rStyle w:val="7"/>
          <w:rFonts w:hint="default" w:ascii="Calibri" w:hAnsi="Arial" w:eastAsia="宋体" w:cs="Arial"/>
          <w:i/>
          <w:iCs/>
          <w:sz w:val="24"/>
          <w:szCs w:val="24"/>
          <w:vertAlign w:val="subscript"/>
          <w:lang w:val="en-US" w:eastAsia="zh-CN"/>
        </w:rPr>
        <w:t>issuer</w:t>
      </w:r>
      <w:r>
        <w:rPr>
          <w:rStyle w:val="7"/>
          <w:rFonts w:hint="default" w:ascii="Calibri" w:hAnsi="Arial" w:eastAsia="宋体" w:cs="Arial"/>
          <w:sz w:val="24"/>
          <w:szCs w:val="24"/>
          <w:lang w:val="en-US" w:eastAsia="zh-CN"/>
        </w:rPr>
        <w:t>(mac)=(</w:t>
      </w:r>
      <w:r>
        <w:rPr>
          <w:rStyle w:val="7"/>
          <w:rFonts w:hint="default" w:ascii="Calibri" w:hAnsi="Arial" w:eastAsia="宋体" w:cs="Arial"/>
          <w:i/>
          <w:iCs/>
          <w:sz w:val="24"/>
          <w:szCs w:val="24"/>
          <w:lang w:val="en-US" w:eastAsia="zh-CN"/>
        </w:rPr>
        <w:t>s</w:t>
      </w:r>
      <w:r>
        <w:rPr>
          <w:rStyle w:val="7"/>
          <w:rFonts w:hint="eastAsia" w:ascii="Calibri" w:hAnsi="Arial" w:eastAsia="宋体" w:cs="Arial"/>
          <w:sz w:val="24"/>
          <w:szCs w:val="24"/>
          <w:vertAlign w:val="subscript"/>
          <w:lang w:val="en-US" w:eastAsia="zh-CN"/>
        </w:rPr>
        <w:t>3</w:t>
      </w:r>
      <w:r>
        <w:rPr>
          <w:rStyle w:val="7"/>
          <w:rFonts w:hint="default" w:ascii="Calibri" w:hAnsi="Arial" w:eastAsia="宋体" w:cs="Arial"/>
          <w:sz w:val="24"/>
          <w:szCs w:val="24"/>
          <w:lang w:val="en-US" w:eastAsia="zh-CN"/>
        </w:rPr>
        <w:t>,c</w:t>
      </w:r>
      <w:r>
        <w:rPr>
          <w:rStyle w:val="7"/>
          <w:rFonts w:hint="eastAsia" w:ascii="Calibri" w:hAnsi="Arial" w:eastAsia="宋体" w:cs="Arial"/>
          <w:sz w:val="24"/>
          <w:szCs w:val="24"/>
          <w:vertAlign w:val="subscript"/>
          <w:lang w:val="en-US" w:eastAsia="zh-CN"/>
        </w:rPr>
        <w:t>3</w:t>
      </w:r>
      <w:r>
        <w:rPr>
          <w:rStyle w:val="7"/>
          <w:rFonts w:hint="default" w:ascii="Calibri" w:hAnsi="Arial" w:eastAsia="宋体" w:cs="Arial"/>
          <w:sz w:val="24"/>
          <w:szCs w:val="24"/>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center"/>
        <w:textAlignment w:val="auto"/>
        <w:outlineLvl w:val="9"/>
        <w:rPr>
          <w:rStyle w:val="7"/>
          <w:rFonts w:hint="default" w:ascii="Calibri" w:hAnsi="Arial" w:eastAsia="宋体" w:cs="Arial"/>
          <w:sz w:val="24"/>
          <w:szCs w:val="24"/>
          <w:vertAlign w:val="baseline"/>
          <w:lang w:val="en-US" w:eastAsia="zh-CN"/>
        </w:rPr>
      </w:pPr>
      <w:r>
        <w:rPr>
          <w:rStyle w:val="7"/>
          <w:rFonts w:hint="default" w:ascii="Calibri" w:hAnsi="Arial" w:eastAsia="宋体" w:cs="Arial"/>
          <w:sz w:val="24"/>
          <w:szCs w:val="24"/>
          <w:lang w:val="en-US" w:eastAsia="zh-CN"/>
        </w:rPr>
        <w:t>VER</w:t>
      </w:r>
      <w:r>
        <w:rPr>
          <w:rStyle w:val="7"/>
          <w:rFonts w:hint="default" w:ascii="Calibri" w:hAnsi="Arial" w:eastAsia="宋体" w:cs="Arial"/>
          <w:i/>
          <w:iCs/>
          <w:sz w:val="24"/>
          <w:szCs w:val="24"/>
          <w:vertAlign w:val="subscript"/>
          <w:lang w:val="en-US" w:eastAsia="zh-CN"/>
        </w:rPr>
        <w:t>ISSUER</w:t>
      </w:r>
      <w:r>
        <w:rPr>
          <w:rStyle w:val="7"/>
          <w:rFonts w:hint="default" w:ascii="Calibri" w:hAnsi="Arial" w:eastAsia="宋体" w:cs="Arial"/>
          <w:sz w:val="24"/>
          <w:szCs w:val="24"/>
          <w:lang w:val="en-US" w:eastAsia="zh-CN"/>
        </w:rPr>
        <w:t>(</w:t>
      </w:r>
      <w:r>
        <w:rPr>
          <w:rStyle w:val="7"/>
          <w:rFonts w:hint="default" w:ascii="Calibri" w:hAnsi="Arial" w:eastAsia="宋体" w:cs="Arial"/>
          <w:i/>
          <w:iCs/>
          <w:sz w:val="24"/>
          <w:szCs w:val="24"/>
          <w:lang w:val="en-US" w:eastAsia="zh-CN"/>
        </w:rPr>
        <w:t>s</w:t>
      </w:r>
      <w:r>
        <w:rPr>
          <w:rStyle w:val="7"/>
          <w:rFonts w:hint="eastAsia" w:ascii="Calibri" w:hAnsi="Arial" w:eastAsia="宋体" w:cs="Arial"/>
          <w:sz w:val="24"/>
          <w:szCs w:val="24"/>
          <w:vertAlign w:val="subscript"/>
          <w:lang w:val="en-US" w:eastAsia="zh-CN"/>
        </w:rPr>
        <w:t>3</w:t>
      </w:r>
      <w:r>
        <w:rPr>
          <w:rStyle w:val="7"/>
          <w:rFonts w:hint="default" w:ascii="Calibri" w:hAnsi="Arial" w:eastAsia="宋体" w:cs="Arial"/>
          <w:sz w:val="24"/>
          <w:szCs w:val="24"/>
          <w:lang w:val="en-US" w:eastAsia="zh-CN"/>
        </w:rPr>
        <w:t>,mac)=</w:t>
      </w:r>
      <w:r>
        <w:rPr>
          <w:rStyle w:val="7"/>
          <w:rFonts w:hint="default"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3</w:t>
      </w:r>
      <w:r>
        <w:rPr>
          <w:rStyle w:val="7"/>
          <w:rFonts w:hint="default" w:ascii="Calibri" w:hAnsi="Arial" w:eastAsia="宋体" w:cs="Arial"/>
          <w:sz w:val="24"/>
          <w:szCs w:val="24"/>
          <w:vertAlign w:val="baseline"/>
          <w:lang w:val="en-US" w:eastAsia="zh-CN"/>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both"/>
        <w:textAlignment w:val="auto"/>
        <w:outlineLvl w:val="9"/>
        <w:rPr>
          <w:rStyle w:val="7"/>
          <w:rFonts w:hint="eastAsia" w:ascii="Calibri" w:hAnsi="Arial" w:eastAsia="宋体" w:cs="Arial"/>
          <w:sz w:val="24"/>
          <w:szCs w:val="24"/>
          <w:lang w:val="en-US" w:eastAsia="zh-CN"/>
        </w:rPr>
      </w:pPr>
      <w:r>
        <w:rPr>
          <w:rStyle w:val="7"/>
          <w:rFonts w:hint="eastAsia" w:ascii="Calibri" w:hAnsi="Arial" w:eastAsia="宋体" w:cs="Arial"/>
          <w:sz w:val="24"/>
          <w:szCs w:val="24"/>
          <w:lang w:val="en-US" w:eastAsia="zh-CN"/>
        </w:rPr>
        <w:t>如果</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3</w:t>
      </w:r>
      <w:r>
        <w:rPr>
          <w:rStyle w:val="7"/>
          <w:rFonts w:hint="eastAsia" w:ascii="Calibri" w:hAnsi="Arial" w:eastAsia="宋体" w:cs="Arial"/>
          <w:sz w:val="24"/>
          <w:szCs w:val="24"/>
          <w:lang w:val="en-US" w:eastAsia="zh-CN"/>
        </w:rPr>
        <w:t>=</w:t>
      </w:r>
      <w:r>
        <w:rPr>
          <w:rStyle w:val="7"/>
          <w:rFonts w:hint="eastAsia" w:ascii="Calibri" w:hAnsi="Arial" w:eastAsia="宋体" w:cs="Arial"/>
          <w:i/>
          <w:iCs/>
          <w:sz w:val="24"/>
          <w:szCs w:val="24"/>
          <w:lang w:val="en-US" w:eastAsia="zh-CN"/>
        </w:rPr>
        <w:t>c</w:t>
      </w:r>
      <w:r>
        <w:rPr>
          <w:rStyle w:val="7"/>
          <w:rFonts w:hint="eastAsia" w:ascii="Calibri" w:hAnsi="Arial" w:eastAsia="宋体" w:cs="Arial"/>
          <w:sz w:val="24"/>
          <w:szCs w:val="24"/>
          <w:vertAlign w:val="subscript"/>
          <w:lang w:val="en-US" w:eastAsia="zh-CN"/>
        </w:rPr>
        <w:t>3</w:t>
      </w:r>
      <w:r>
        <w:rPr>
          <w:rStyle w:val="7"/>
          <w:rFonts w:hint="default" w:ascii="Calibri" w:hAnsi="Arial" w:eastAsia="宋体" w:cs="Arial"/>
          <w:sz w:val="24"/>
          <w:szCs w:val="24"/>
          <w:lang w:val="en-US" w:eastAsia="zh-CN"/>
        </w:rPr>
        <w:t>’</w:t>
      </w:r>
      <w:r>
        <w:rPr>
          <w:rStyle w:val="7"/>
          <w:rFonts w:hint="eastAsia" w:ascii="Calibri" w:hAnsi="Arial" w:eastAsia="宋体" w:cs="Arial"/>
          <w:sz w:val="24"/>
          <w:szCs w:val="24"/>
          <w:lang w:val="en-US" w:eastAsia="zh-CN"/>
        </w:rPr>
        <w:t>，那么软件就允许安装（执行）。</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firstLine="480" w:firstLineChars="200"/>
        <w:jc w:val="both"/>
        <w:textAlignment w:val="auto"/>
        <w:outlineLvl w:val="9"/>
        <w:rPr>
          <w:rFonts w:hint="eastAsia" w:ascii="Calibri" w:hAnsi="Arial Narrow"/>
          <w:sz w:val="24"/>
          <w:szCs w:val="24"/>
          <w:lang w:val="en-US" w:eastAsia="zh-CN"/>
        </w:rPr>
      </w:pPr>
      <w:r>
        <w:rPr>
          <w:rStyle w:val="7"/>
          <w:rFonts w:hint="default" w:ascii="Calibri" w:hAnsi="Arial" w:eastAsia="宋体" w:cs="Arial"/>
          <w:sz w:val="24"/>
          <w:szCs w:val="24"/>
          <w:lang w:val="en-US" w:eastAsia="zh-CN"/>
        </w:rPr>
        <w:t>发行者可以分为三种：一是厂家，二是集团客户，三是个人。</w:t>
      </w:r>
    </w:p>
    <w:p>
      <w:pPr>
        <w:pStyle w:val="3"/>
        <w:keepNext/>
        <w:keepLines/>
        <w:pageBreakBefore w:val="0"/>
        <w:widowControl w:val="0"/>
        <w:kinsoku/>
        <w:wordWrap/>
        <w:overflowPunct/>
        <w:topLinePunct w:val="0"/>
        <w:autoSpaceDE/>
        <w:autoSpaceDN/>
        <w:bidi w:val="0"/>
        <w:adjustRightInd/>
        <w:snapToGrid/>
        <w:spacing w:before="156" w:beforeLines="50" w:line="240" w:lineRule="auto"/>
        <w:ind w:left="0" w:leftChars="0" w:right="-1" w:rightChars="0" w:firstLine="0" w:firstLineChars="0"/>
        <w:jc w:val="both"/>
        <w:textAlignment w:val="auto"/>
        <w:outlineLvl w:val="2"/>
        <w:rPr>
          <w:rFonts w:hint="eastAsia" w:ascii="微软雅黑" w:hAnsi="微软雅黑" w:eastAsia="微软雅黑" w:cs="微软雅黑"/>
          <w:b/>
          <w:bCs w:val="0"/>
          <w:sz w:val="28"/>
          <w:szCs w:val="28"/>
          <w:lang w:val="en-US" w:eastAsia="zh-CN"/>
        </w:rPr>
      </w:pPr>
      <w:bookmarkStart w:id="6" w:name="_Toc286320570"/>
      <w:r>
        <w:rPr>
          <w:rFonts w:hint="eastAsia" w:ascii="微软雅黑" w:hAnsi="微软雅黑" w:eastAsia="微软雅黑" w:cs="微软雅黑"/>
          <w:b/>
          <w:bCs w:val="0"/>
          <w:sz w:val="28"/>
          <w:szCs w:val="28"/>
          <w:lang w:val="en-US" w:eastAsia="zh-CN"/>
        </w:rPr>
        <w:t>5</w:t>
      </w:r>
      <w:r>
        <w:rPr>
          <w:rFonts w:hint="eastAsia" w:ascii="微软雅黑" w:hAnsi="微软雅黑" w:eastAsia="微软雅黑" w:cs="微软雅黑"/>
          <w:b/>
          <w:bCs w:val="0"/>
          <w:sz w:val="28"/>
          <w:szCs w:val="28"/>
        </w:rPr>
        <w:t xml:space="preserve"> </w:t>
      </w:r>
      <w:r>
        <w:rPr>
          <w:rFonts w:hint="eastAsia" w:ascii="微软雅黑" w:hAnsi="微软雅黑" w:eastAsia="微软雅黑" w:cs="微软雅黑"/>
          <w:b/>
          <w:bCs w:val="0"/>
          <w:sz w:val="28"/>
          <w:szCs w:val="28"/>
          <w:lang w:eastAsia="zh-CN"/>
        </w:rPr>
        <w:t>小结</w:t>
      </w:r>
      <w:bookmarkEnd w:id="6"/>
    </w:p>
    <w:p>
      <w:pPr>
        <w:pageBreakBefore w:val="0"/>
        <w:widowControl w:val="0"/>
        <w:kinsoku/>
        <w:wordWrap/>
        <w:overflowPunct/>
        <w:topLinePunct w:val="0"/>
        <w:autoSpaceDE/>
        <w:autoSpaceDN/>
        <w:bidi w:val="0"/>
        <w:adjustRightInd/>
        <w:snapToGrid/>
        <w:spacing w:before="0" w:beforeLines="0" w:after="0" w:afterLines="0" w:line="240" w:lineRule="auto"/>
        <w:ind w:firstLine="490"/>
        <w:textAlignment w:val="auto"/>
        <w:rPr>
          <w:rFonts w:ascii="Calibri" w:hAnsi="Arial Narrow"/>
          <w:sz w:val="24"/>
          <w:szCs w:val="24"/>
        </w:rPr>
      </w:pPr>
      <w:r>
        <w:rPr>
          <w:rFonts w:ascii="Calibri" w:hAnsi="Arial Narrow"/>
          <w:sz w:val="24"/>
          <w:szCs w:val="24"/>
        </w:rPr>
        <w:t>以上证明中可看出，真值逻辑有一下特点：</w:t>
      </w:r>
    </w:p>
    <w:p>
      <w:pPr>
        <w:pageBreakBefore w:val="0"/>
        <w:widowControl w:val="0"/>
        <w:kinsoku/>
        <w:wordWrap/>
        <w:overflowPunct/>
        <w:topLinePunct w:val="0"/>
        <w:autoSpaceDE/>
        <w:autoSpaceDN/>
        <w:bidi w:val="0"/>
        <w:adjustRightInd/>
        <w:snapToGrid/>
        <w:spacing w:before="0" w:beforeLines="0" w:after="0" w:afterLines="0" w:line="240" w:lineRule="auto"/>
        <w:ind w:firstLine="504" w:firstLineChars="210"/>
        <w:textAlignment w:val="auto"/>
        <w:rPr>
          <w:rFonts w:ascii="Calibri" w:hAnsi="Arial Narrow"/>
          <w:sz w:val="24"/>
          <w:szCs w:val="24"/>
        </w:rPr>
      </w:pPr>
      <w:r>
        <w:rPr>
          <w:rFonts w:ascii="Calibri" w:hAnsi="Arial Narrow"/>
          <w:sz w:val="24"/>
          <w:szCs w:val="24"/>
        </w:rPr>
        <w:t>(1)</w:t>
      </w:r>
      <w:r>
        <w:rPr>
          <w:rFonts w:hint="eastAsia" w:ascii="Calibri" w:hAnsi="Arial Narrow"/>
          <w:sz w:val="24"/>
          <w:szCs w:val="24"/>
          <w:lang w:val="en-US" w:eastAsia="zh-CN"/>
        </w:rPr>
        <w:t xml:space="preserve"> </w:t>
      </w:r>
      <w:r>
        <w:rPr>
          <w:rFonts w:ascii="Calibri" w:hAnsi="Arial Narrow"/>
          <w:sz w:val="24"/>
          <w:szCs w:val="24"/>
        </w:rPr>
        <w:t>真值逻辑把实体划分为标识和本体，分别证明其真实性；把交易划分为受理进程和</w:t>
      </w:r>
      <w:r>
        <w:rPr>
          <w:rFonts w:hint="eastAsia" w:ascii="Calibri" w:hAnsi="Arial Narrow"/>
          <w:sz w:val="24"/>
          <w:szCs w:val="24"/>
          <w:lang w:eastAsia="zh-CN"/>
        </w:rPr>
        <w:t>采</w:t>
      </w:r>
      <w:r>
        <w:rPr>
          <w:rFonts w:hint="eastAsia" w:ascii="Calibri" w:hAnsi="Arial Narrow"/>
          <w:sz w:val="24"/>
          <w:szCs w:val="24"/>
          <w:lang w:val="en-US" w:eastAsia="zh-CN"/>
        </w:rPr>
        <w:t>纳</w:t>
      </w:r>
      <w:r>
        <w:rPr>
          <w:rFonts w:ascii="Calibri" w:hAnsi="Arial Narrow"/>
          <w:sz w:val="24"/>
          <w:szCs w:val="24"/>
        </w:rPr>
        <w:t>进程，分别证明其真实性；</w:t>
      </w:r>
      <w:r>
        <w:rPr>
          <w:rFonts w:hint="eastAsia" w:ascii="Calibri" w:hAnsi="Arial Narrow"/>
          <w:sz w:val="24"/>
          <w:szCs w:val="24"/>
          <w:lang w:eastAsia="zh-CN"/>
        </w:rPr>
        <w:t>把通信划分为接入和接收进程没分别证明其真实性，把软件划分为加载和执行，分别证明其真实性，将所有证明均划分为事前证明和事后证明。</w:t>
      </w:r>
    </w:p>
    <w:p>
      <w:pPr>
        <w:pageBreakBefore w:val="0"/>
        <w:widowControl w:val="0"/>
        <w:kinsoku/>
        <w:wordWrap/>
        <w:overflowPunct/>
        <w:topLinePunct w:val="0"/>
        <w:autoSpaceDE/>
        <w:autoSpaceDN/>
        <w:bidi w:val="0"/>
        <w:adjustRightInd/>
        <w:snapToGrid/>
        <w:spacing w:before="0" w:beforeLines="0" w:after="0" w:afterLines="0" w:line="240" w:lineRule="auto"/>
        <w:ind w:left="-22" w:firstLine="504" w:firstLineChars="210"/>
        <w:textAlignment w:val="auto"/>
        <w:rPr>
          <w:rFonts w:ascii="Calibri" w:hAnsi="Arial Narrow"/>
          <w:sz w:val="24"/>
          <w:szCs w:val="24"/>
          <w:highlight w:val="yellow"/>
        </w:rPr>
      </w:pPr>
      <w:r>
        <w:rPr>
          <w:rFonts w:ascii="Calibri" w:hAnsi="Arial Narrow"/>
          <w:sz w:val="24"/>
          <w:szCs w:val="24"/>
        </w:rPr>
        <w:t>(2)</w:t>
      </w:r>
      <w:r>
        <w:rPr>
          <w:rFonts w:hint="eastAsia" w:ascii="Calibri" w:hAnsi="Arial Narrow"/>
          <w:sz w:val="24"/>
          <w:szCs w:val="24"/>
          <w:lang w:val="en-US" w:eastAsia="zh-CN"/>
        </w:rPr>
        <w:t xml:space="preserve"> </w:t>
      </w:r>
      <w:r>
        <w:rPr>
          <w:rFonts w:ascii="Calibri" w:hAnsi="Arial Narrow"/>
          <w:sz w:val="24"/>
          <w:szCs w:val="24"/>
        </w:rPr>
        <w:t>标识鉴别可以在本体事件发生之前进行，简称“事</w:t>
      </w:r>
      <w:r>
        <w:rPr>
          <w:rFonts w:hint="eastAsia" w:ascii="Calibri" w:hAnsi="Arial Narrow"/>
          <w:sz w:val="24"/>
          <w:szCs w:val="24"/>
          <w:lang w:eastAsia="zh-CN"/>
        </w:rPr>
        <w:t>前鉴别</w:t>
      </w:r>
      <w:r>
        <w:rPr>
          <w:rFonts w:ascii="Calibri" w:hAnsi="Arial Narrow"/>
          <w:sz w:val="24"/>
          <w:szCs w:val="24"/>
        </w:rPr>
        <w:t>”；</w:t>
      </w:r>
      <w:r>
        <w:rPr>
          <w:rFonts w:hint="eastAsia" w:ascii="Calibri" w:hAnsi="Arial Narrow"/>
          <w:sz w:val="24"/>
          <w:szCs w:val="24"/>
          <w:highlight w:val="none"/>
          <w:lang w:val="en-US" w:eastAsia="zh-CN"/>
        </w:rPr>
        <w:t>而事前鉴别是实现“自主可控”的基础理论。</w:t>
      </w:r>
    </w:p>
    <w:p>
      <w:pPr>
        <w:pageBreakBefore w:val="0"/>
        <w:widowControl w:val="0"/>
        <w:kinsoku/>
        <w:wordWrap/>
        <w:overflowPunct/>
        <w:topLinePunct w:val="0"/>
        <w:autoSpaceDE/>
        <w:autoSpaceDN/>
        <w:bidi w:val="0"/>
        <w:adjustRightInd/>
        <w:snapToGrid/>
        <w:spacing w:before="0" w:beforeLines="0" w:after="0" w:afterLines="0" w:line="240" w:lineRule="auto"/>
        <w:ind w:left="-22" w:firstLine="504" w:firstLineChars="210"/>
        <w:textAlignment w:val="auto"/>
        <w:rPr>
          <w:rFonts w:ascii="Calibri" w:hAnsi="Arial Narrow"/>
          <w:sz w:val="24"/>
          <w:szCs w:val="24"/>
        </w:rPr>
      </w:pPr>
      <w:r>
        <w:rPr>
          <w:rFonts w:ascii="Calibri" w:hAnsi="Arial Narrow"/>
          <w:sz w:val="24"/>
          <w:szCs w:val="24"/>
        </w:rPr>
        <w:t>(3)</w:t>
      </w:r>
      <w:r>
        <w:rPr>
          <w:rFonts w:hint="eastAsia" w:ascii="Calibri" w:hAnsi="Arial Narrow"/>
          <w:sz w:val="24"/>
          <w:szCs w:val="24"/>
          <w:lang w:val="en-US" w:eastAsia="zh-CN"/>
        </w:rPr>
        <w:t xml:space="preserve"> </w:t>
      </w:r>
      <w:r>
        <w:rPr>
          <w:rFonts w:ascii="Calibri" w:hAnsi="Arial Narrow"/>
          <w:sz w:val="24"/>
          <w:szCs w:val="24"/>
        </w:rPr>
        <w:t>真值逻辑没有前提假设</w:t>
      </w:r>
      <w:r>
        <w:rPr>
          <w:rFonts w:hint="eastAsia" w:ascii="Calibri" w:hAnsi="Arial Narrow"/>
          <w:sz w:val="24"/>
          <w:szCs w:val="24"/>
          <w:lang w:eastAsia="zh-CN"/>
        </w:rPr>
        <w:t>（</w:t>
      </w:r>
      <w:r>
        <w:rPr>
          <w:rFonts w:ascii="Calibri" w:hAnsi="Arial Narrow"/>
          <w:sz w:val="24"/>
          <w:szCs w:val="24"/>
        </w:rPr>
        <w:t>互相怀疑原则</w:t>
      </w:r>
      <w:r>
        <w:rPr>
          <w:rFonts w:hint="eastAsia" w:ascii="Calibri" w:hAnsi="Arial Narrow"/>
          <w:sz w:val="24"/>
          <w:szCs w:val="24"/>
          <w:lang w:eastAsia="zh-CN"/>
        </w:rPr>
        <w:t>）</w:t>
      </w:r>
      <w:r>
        <w:rPr>
          <w:rFonts w:ascii="Calibri" w:hAnsi="Arial Narrow"/>
          <w:sz w:val="24"/>
          <w:szCs w:val="24"/>
        </w:rPr>
        <w:t>，采用示证与验证对应的证明方式；</w:t>
      </w:r>
    </w:p>
    <w:p>
      <w:pPr>
        <w:pageBreakBefore w:val="0"/>
        <w:widowControl w:val="0"/>
        <w:kinsoku/>
        <w:wordWrap/>
        <w:overflowPunct/>
        <w:topLinePunct w:val="0"/>
        <w:autoSpaceDE/>
        <w:autoSpaceDN/>
        <w:bidi w:val="0"/>
        <w:adjustRightInd/>
        <w:snapToGrid/>
        <w:spacing w:before="0" w:beforeLines="0" w:after="0" w:afterLines="0" w:line="240" w:lineRule="auto"/>
        <w:ind w:left="-22" w:firstLine="504" w:firstLineChars="210"/>
        <w:textAlignment w:val="auto"/>
        <w:rPr>
          <w:rFonts w:ascii="Calibri" w:hAnsi="Arial Narrow"/>
          <w:sz w:val="24"/>
          <w:szCs w:val="24"/>
        </w:rPr>
      </w:pPr>
      <w:r>
        <w:rPr>
          <w:rFonts w:ascii="Calibri" w:hAnsi="Arial Narrow"/>
          <w:sz w:val="24"/>
          <w:szCs w:val="24"/>
        </w:rPr>
        <w:t>(4)</w:t>
      </w:r>
      <w:r>
        <w:rPr>
          <w:rFonts w:hint="eastAsia" w:ascii="Calibri" w:hAnsi="Arial Narrow"/>
          <w:sz w:val="24"/>
          <w:szCs w:val="24"/>
          <w:lang w:val="en-US" w:eastAsia="zh-CN"/>
        </w:rPr>
        <w:t xml:space="preserve"> </w:t>
      </w:r>
      <w:r>
        <w:rPr>
          <w:rFonts w:ascii="Calibri" w:hAnsi="Arial Narrow"/>
          <w:sz w:val="24"/>
          <w:szCs w:val="24"/>
        </w:rPr>
        <w:t>标识鉴别可以实现</w:t>
      </w:r>
      <w:r>
        <w:rPr>
          <w:rFonts w:hint="eastAsia" w:ascii="Calibri" w:hAnsi="Arial Narrow"/>
          <w:sz w:val="24"/>
          <w:szCs w:val="24"/>
          <w:lang w:eastAsia="zh-CN"/>
        </w:rPr>
        <w:t>“</w:t>
      </w:r>
      <w:r>
        <w:rPr>
          <w:rFonts w:ascii="Calibri" w:hAnsi="Arial Narrow"/>
          <w:sz w:val="24"/>
          <w:szCs w:val="24"/>
        </w:rPr>
        <w:t>我方识别</w:t>
      </w:r>
      <w:r>
        <w:rPr>
          <w:rFonts w:hint="eastAsia" w:ascii="Calibri" w:hAnsi="Arial Narrow"/>
          <w:sz w:val="24"/>
          <w:szCs w:val="24"/>
          <w:lang w:eastAsia="zh-CN"/>
        </w:rPr>
        <w:t>”</w:t>
      </w:r>
      <w:r>
        <w:rPr>
          <w:rFonts w:ascii="Calibri" w:hAnsi="Arial Narrow"/>
          <w:sz w:val="24"/>
          <w:szCs w:val="24"/>
        </w:rPr>
        <w:t>，能够实施“非我即敌”的策略</w:t>
      </w:r>
      <w:r>
        <w:rPr>
          <w:rFonts w:hint="eastAsia" w:ascii="Calibri" w:hAnsi="Arial Narrow"/>
          <w:sz w:val="24"/>
          <w:szCs w:val="24"/>
          <w:lang w:eastAsia="zh-CN"/>
        </w:rPr>
        <w:t>，在交易中可防止非法交易，在通信中可防止非法接入，在计算机操作中可以分离各种恶意软件，等</w:t>
      </w:r>
      <w:r>
        <w:rPr>
          <w:rFonts w:ascii="Calibri" w:hAnsi="Arial Narrow"/>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left="-22" w:firstLine="504" w:firstLineChars="210"/>
        <w:textAlignment w:val="auto"/>
        <w:rPr>
          <w:rFonts w:hint="eastAsia" w:ascii="Calibri" w:hAnsi="Arial Narrow" w:cs="宋体"/>
          <w:kern w:val="0"/>
          <w:sz w:val="24"/>
          <w:szCs w:val="24"/>
        </w:rPr>
      </w:pPr>
      <w:r>
        <w:rPr>
          <w:rFonts w:ascii="Calibri" w:hAnsi="Arial Narrow" w:cs="宋体"/>
          <w:kern w:val="0"/>
          <w:sz w:val="24"/>
          <w:szCs w:val="24"/>
        </w:rPr>
        <w:t>(5)</w:t>
      </w:r>
      <w:r>
        <w:rPr>
          <w:rFonts w:hint="eastAsia" w:ascii="Calibri" w:hAnsi="Arial Narrow" w:cs="宋体"/>
          <w:kern w:val="0"/>
          <w:sz w:val="24"/>
          <w:szCs w:val="24"/>
          <w:lang w:val="en-US" w:eastAsia="zh-CN"/>
        </w:rPr>
        <w:t xml:space="preserve"> </w:t>
      </w:r>
      <w:r>
        <w:rPr>
          <w:rFonts w:ascii="Calibri" w:hAnsi="Arial Narrow" w:cs="宋体"/>
          <w:kern w:val="0"/>
          <w:sz w:val="24"/>
          <w:szCs w:val="24"/>
        </w:rPr>
        <w:t>标识鉴别</w:t>
      </w:r>
      <w:r>
        <w:rPr>
          <w:rFonts w:ascii="Calibri" w:hAnsi="Arial Narrow" w:cs="宋体"/>
          <w:kern w:val="0"/>
          <w:sz w:val="24"/>
          <w:szCs w:val="24"/>
          <w:highlight w:val="none"/>
        </w:rPr>
        <w:t>必须由</w:t>
      </w:r>
      <w:r>
        <w:rPr>
          <w:rFonts w:hint="eastAsia" w:ascii="Calibri" w:hAnsi="Arial Narrow" w:cs="宋体"/>
          <w:kern w:val="0"/>
          <w:sz w:val="24"/>
          <w:szCs w:val="24"/>
          <w:highlight w:val="none"/>
          <w:lang w:val="en-US" w:eastAsia="zh-CN"/>
        </w:rPr>
        <w:t>基于标识的公钥体制的数字签名实现</w:t>
      </w:r>
      <w:r>
        <w:rPr>
          <w:rFonts w:ascii="Calibri" w:hAnsi="Arial Narrow" w:cs="宋体"/>
          <w:kern w:val="0"/>
          <w:sz w:val="24"/>
          <w:szCs w:val="24"/>
        </w:rPr>
        <w:t>。</w:t>
      </w:r>
    </w:p>
    <w:p>
      <w:pPr>
        <w:pageBreakBefore w:val="0"/>
        <w:widowControl w:val="0"/>
        <w:kinsoku/>
        <w:wordWrap/>
        <w:overflowPunct/>
        <w:topLinePunct w:val="0"/>
        <w:autoSpaceDE/>
        <w:autoSpaceDN/>
        <w:bidi w:val="0"/>
        <w:adjustRightInd/>
        <w:snapToGrid/>
        <w:spacing w:before="0" w:beforeLines="0" w:after="0" w:afterLines="0" w:line="240" w:lineRule="auto"/>
        <w:ind w:left="-2" w:leftChars="-1" w:firstLine="480" w:firstLineChars="200"/>
        <w:textAlignment w:val="auto"/>
        <w:rPr>
          <w:rFonts w:ascii="Calibri" w:hAnsi="Arial Narrow" w:cs="Arial"/>
          <w:sz w:val="24"/>
          <w:szCs w:val="24"/>
          <w:highlight w:val="none"/>
        </w:rPr>
      </w:pPr>
      <w:r>
        <w:rPr>
          <w:rFonts w:hint="eastAsia" w:ascii="Calibri" w:hAnsi="Arial Narrow" w:cs="Arial"/>
          <w:sz w:val="24"/>
          <w:szCs w:val="24"/>
          <w:lang w:val="en-US" w:eastAsia="zh-CN"/>
        </w:rPr>
        <w:t xml:space="preserve">(6) </w:t>
      </w:r>
      <w:r>
        <w:rPr>
          <w:rFonts w:ascii="Calibri" w:hAnsi="Arial Narrow" w:cs="Arial"/>
          <w:sz w:val="24"/>
          <w:szCs w:val="24"/>
        </w:rPr>
        <w:t>真实性证明是证明方提供证据，验证方验证证据的方式进行的</w:t>
      </w:r>
      <w:ins w:id="0" w:author="nanxh2001" w:date="2017-05-25T05:32:00Z">
        <w:r>
          <w:rPr>
            <w:rFonts w:hint="eastAsia" w:ascii="Calibri" w:hAnsi="Arial Narrow" w:cs="Arial"/>
            <w:sz w:val="24"/>
            <w:szCs w:val="24"/>
            <w:lang w:eastAsia="zh-CN"/>
          </w:rPr>
          <w:t>。</w:t>
        </w:r>
      </w:ins>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rPr>
          <w:rFonts w:hint="eastAsia" w:ascii="Calibri" w:hAnsi="Arial Narrow"/>
          <w:sz w:val="24"/>
          <w:szCs w:val="24"/>
          <w:lang w:val="en-US" w:eastAsia="zh-CN"/>
        </w:rPr>
      </w:pP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400" w:lineRule="exact"/>
        <w:ind w:firstLine="0" w:firstLineChars="0"/>
        <w:textAlignment w:val="auto"/>
        <w:rPr>
          <w:rFonts w:hint="eastAsia" w:ascii="Arial Narrow" w:hAnsi="Arial Narrow"/>
          <w:b/>
          <w:bCs/>
          <w:sz w:val="24"/>
          <w:szCs w:val="24"/>
        </w:rPr>
      </w:pPr>
      <w:r>
        <w:rPr>
          <w:rFonts w:hint="eastAsia" w:ascii="Arial Narrow" w:hAnsi="Arial Narrow"/>
          <w:b/>
          <w:bCs/>
          <w:sz w:val="24"/>
          <w:szCs w:val="24"/>
          <w:lang w:val="en-US" w:eastAsia="zh-CN"/>
        </w:rPr>
        <w:t>参考文献</w:t>
      </w:r>
      <w:bookmarkStart w:id="7" w:name="_GoBack"/>
      <w:bookmarkEnd w:id="7"/>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105" w:firstLineChars="50"/>
        <w:textAlignment w:val="auto"/>
        <w:rPr>
          <w:rFonts w:hint="default" w:ascii="Times New Roman" w:hAnsi="Times New Roman" w:cs="Times New Roman"/>
        </w:rPr>
      </w:pPr>
      <w:r>
        <w:rPr>
          <w:rFonts w:hint="default" w:ascii="Times New Roman" w:hAnsi="Times New Roman" w:cs="Times New Roman"/>
        </w:rPr>
        <w:t xml:space="preserve">[1] M Burrows, M. Abadi and R. M. Needhanm, A Logic of Authentication, Proc. R. Soc. Lond. Dec. 1989 vol. 426 no. 1871 233-271 </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105" w:firstLineChars="50"/>
        <w:textAlignment w:val="auto"/>
        <w:rPr>
          <w:rFonts w:hint="default" w:ascii="Times New Roman" w:hAnsi="Times New Roman" w:cs="Times New Roman"/>
        </w:rPr>
      </w:pPr>
      <w:r>
        <w:rPr>
          <w:rFonts w:hint="default" w:ascii="Times New Roman" w:hAnsi="Times New Roman" w:cs="Times New Roman"/>
        </w:rPr>
        <w:t>[2] Trusted Computing Platform Alliance (TCPA TCPA Design Philosophies and Concept Version 1.0</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105" w:firstLineChars="50"/>
        <w:textAlignment w:val="auto"/>
        <w:rPr>
          <w:rFonts w:hint="default" w:ascii="Times New Roman" w:hAnsi="Times New Roman" w:cs="Times New Roman"/>
        </w:rPr>
      </w:pPr>
      <w:r>
        <w:rPr>
          <w:rFonts w:hint="default" w:ascii="Times New Roman" w:hAnsi="Times New Roman" w:cs="Times New Roman"/>
        </w:rPr>
        <w:t xml:space="preserve">Copyright © 2000 Compaq Computer Corporation, Hewlett-Packard Company, IBM Corporation, Intel Corporation, Microsoft Corporation </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 [3] Information Assurance Technical Framework, issued by National Security Agency, Information Assurance Solutions Technical Directors, Release 3.0 Sup. 2000.</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0" w:firstLineChars="0"/>
        <w:textAlignment w:val="auto"/>
        <w:rPr>
          <w:rFonts w:hint="default" w:ascii="Times New Roman" w:hAnsi="Times New Roman" w:cs="Times New Roman"/>
        </w:rPr>
      </w:pPr>
      <w:r>
        <w:rPr>
          <w:rFonts w:hint="default" w:ascii="Times New Roman" w:hAnsi="Times New Roman" w:cs="Times New Roman"/>
        </w:rPr>
        <w:t xml:space="preserve"> [4] President’s Information Technology Advisory Committee, Cyber Security: A Crisis of Prioritization, A Report to president, Feb. 2005</w:t>
      </w:r>
    </w:p>
    <w:p>
      <w:pPr>
        <w:pStyle w:val="4"/>
        <w:pageBreakBefore w:val="0"/>
        <w:widowControl w:val="0"/>
        <w:tabs>
          <w:tab w:val="left" w:pos="408"/>
        </w:tabs>
        <w:kinsoku/>
        <w:wordWrap/>
        <w:overflowPunct/>
        <w:topLinePunct w:val="0"/>
        <w:autoSpaceDE/>
        <w:autoSpaceDN/>
        <w:bidi w:val="0"/>
        <w:adjustRightInd/>
        <w:snapToGrid/>
        <w:spacing w:before="0" w:beforeLines="0" w:after="0" w:afterLines="0" w:line="240" w:lineRule="auto"/>
        <w:ind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[5] Xiang-hao Nan, CPK Crypto-system and Identity Authentication, Publishing House of Electronics Industry, 2012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506020202030204"/>
    <w:charset w:val="00"/>
    <w:family w:val="swiss"/>
    <w:pitch w:val="default"/>
    <w:sig w:usb0="00000000"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SimSun-ExtB">
    <w:panose1 w:val="02010609060101010101"/>
    <w:charset w:val="86"/>
    <w:family w:val="auto"/>
    <w:pitch w:val="default"/>
    <w:sig w:usb0="00000001" w:usb1="02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T2">
    <w:altName w:val="宋体"/>
    <w:panose1 w:val="00000000000000000000"/>
    <w:charset w:val="86"/>
    <w:family w:val="swiss"/>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ヒラギノ角ゴ Pro W3">
    <w:altName w:val="Times New Roman"/>
    <w:panose1 w:val="00000000000000000000"/>
    <w:charset w:val="00"/>
    <w:family w:val="roman"/>
    <w:pitch w:val="default"/>
    <w:sig w:usb0="00000000" w:usb1="00000000" w:usb2="00000000" w:usb3="00000000" w:csb0="00040001" w:csb1="00000000"/>
  </w:font>
  <w:font w:name="Myanmar Text">
    <w:panose1 w:val="020B0502040204020203"/>
    <w:charset w:val="00"/>
    <w:family w:val="auto"/>
    <w:pitch w:val="default"/>
    <w:sig w:usb0="80000003" w:usb1="00000000" w:usb2="00000400" w:usb3="00000000" w:csb0="00000001" w:csb1="00000000"/>
  </w:font>
  <w:font w:name="Yu Gothic UI Semibold">
    <w:panose1 w:val="020B0700000000000000"/>
    <w:charset w:val="80"/>
    <w:family w:val="auto"/>
    <w:pitch w:val="default"/>
    <w:sig w:usb0="E00002FF" w:usb1="2AC7FDFF" w:usb2="00000016" w:usb3="00000000" w:csb0="2002009F" w:csb1="00000000"/>
  </w:font>
  <w:font w:name="MS Mincho">
    <w:altName w:val="MS UI Gothic"/>
    <w:panose1 w:val="02020609040205080304"/>
    <w:charset w:val="80"/>
    <w:family w:val="modern"/>
    <w:pitch w:val="default"/>
    <w:sig w:usb0="00000000" w:usb1="00000000" w:usb2="00000012" w:usb3="00000000" w:csb0="4002009F" w:csb1="DFD70000"/>
  </w:font>
  <w:font w:name="Microsoft YaHei UI">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TimesNewRoman">
    <w:altName w:val="Times New Roman"/>
    <w:panose1 w:val="00000000000000000000"/>
    <w:charset w:val="00"/>
    <w:family w:val="roman"/>
    <w:pitch w:val="default"/>
    <w:sig w:usb0="00000000" w:usb1="00000000" w:usb2="00000000" w:usb3="00000000" w:csb0="00000001" w:csb1="00000000"/>
  </w:font>
  <w:font w:name="EuclidMathTwo,Bold">
    <w:altName w:val="黑体"/>
    <w:panose1 w:val="00000000000000000000"/>
    <w:charset w:val="86"/>
    <w:family w:val="auto"/>
    <w:pitch w:val="default"/>
    <w:sig w:usb0="00000000" w:usb1="00000000" w:usb2="00000010" w:usb3="00000000" w:csb0="00040000" w:csb1="00000000"/>
  </w:font>
  <w:font w:name="DFKai-SB">
    <w:altName w:val="MingLiU-ExtB"/>
    <w:panose1 w:val="03000509000000000000"/>
    <w:charset w:val="88"/>
    <w:family w:val="script"/>
    <w:pitch w:val="default"/>
    <w:sig w:usb0="00000000" w:usb1="00000000" w:usb2="00000016" w:usb3="00000000" w:csb0="00100001" w:csb1="00000000"/>
  </w:font>
  <w:font w:name="Nyala">
    <w:altName w:val="Yu Gothic UI"/>
    <w:panose1 w:val="02000504070300020003"/>
    <w:charset w:val="00"/>
    <w:family w:val="auto"/>
    <w:pitch w:val="default"/>
    <w:sig w:usb0="00000000" w:usb1="00000000" w:usb2="00000800" w:usb3="00000000" w:csb0="00000093"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anxh2001">
    <w15:presenceInfo w15:providerId="None" w15:userId="nanxh2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760D4"/>
    <w:rsid w:val="24417232"/>
    <w:rsid w:val="5D2E0334"/>
    <w:rsid w:val="61E34163"/>
    <w:rsid w:val="7266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rFonts w:eastAsia="宋体"/>
      <w:b/>
      <w:bCs/>
      <w:kern w:val="44"/>
      <w:sz w:val="44"/>
      <w:szCs w:val="44"/>
      <w:lang w:val="en-US" w:eastAsia="zh-CN" w:bidi="ar-SA"/>
    </w:rPr>
  </w:style>
  <w:style w:type="paragraph" w:styleId="3">
    <w:name w:val="heading 3"/>
    <w:basedOn w:val="1"/>
    <w:next w:val="4"/>
    <w:semiHidden/>
    <w:unhideWhenUsed/>
    <w:qFormat/>
    <w:uiPriority w:val="0"/>
    <w:pPr>
      <w:keepNext/>
      <w:keepLines/>
      <w:tabs>
        <w:tab w:val="left" w:pos="1737"/>
      </w:tabs>
      <w:spacing w:before="120" w:beforeLines="0"/>
      <w:ind w:right="-1"/>
      <w:outlineLvl w:val="2"/>
    </w:pPr>
    <w:rPr>
      <w:rFonts w:ascii="黑体" w:hAnsi="Arial Narrow" w:eastAsia="黑体"/>
      <w:bCs/>
      <w:color w:val="000000"/>
      <w:kern w:val="44"/>
      <w:sz w:val="28"/>
      <w:szCs w:val="28"/>
      <w:lang w:val="en-US" w:eastAsia="zh-CN" w:bidi="ar-SA"/>
    </w:rPr>
  </w:style>
  <w:style w:type="character" w:default="1" w:styleId="5">
    <w:name w:val="Default Paragraph Font"/>
    <w:link w:val="6"/>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customStyle="1" w:styleId="6">
    <w:name w:val=" Char1"/>
    <w:basedOn w:val="1"/>
    <w:link w:val="5"/>
    <w:qFormat/>
    <w:uiPriority w:val="0"/>
    <w:pPr>
      <w:widowControl/>
      <w:spacing w:after="160" w:afterLines="0" w:line="240" w:lineRule="exact"/>
      <w:jc w:val="left"/>
    </w:pPr>
  </w:style>
  <w:style w:type="character" w:styleId="7">
    <w:name w:val="line number"/>
    <w:basedOn w:val="5"/>
    <w:qFormat/>
    <w:uiPriority w:val="0"/>
  </w:style>
  <w:style w:type="paragraph" w:customStyle="1" w:styleId="9">
    <w:name w:val="Default"/>
    <w:qFormat/>
    <w:uiPriority w:val="0"/>
    <w:pPr>
      <w:widowControl w:val="0"/>
      <w:autoSpaceDE w:val="0"/>
      <w:autoSpaceDN w:val="0"/>
      <w:adjustRightInd w:val="0"/>
    </w:pPr>
    <w:rPr>
      <w:rFonts w:ascii="宋体" w:hAnsiTheme="minorHAnsi" w:eastAsiaTheme="minorEastAsia" w:cstheme="minorBidi"/>
      <w:sz w:val="21"/>
      <w:szCs w:val="22"/>
      <w:lang w:val="en-US" w:eastAsia="zh-CN" w:bidi="ar-SA"/>
    </w:rPr>
  </w:style>
  <w:style w:type="paragraph" w:customStyle="1" w:styleId="10">
    <w:name w:val="专利正文"/>
    <w:qFormat/>
    <w:uiPriority w:val="0"/>
    <w:pPr>
      <w:widowControl w:val="0"/>
      <w:spacing w:line="460" w:lineRule="exact"/>
      <w:ind w:firstLine="200" w:firstLineChars="200"/>
      <w:jc w:val="both"/>
    </w:pPr>
    <w:rPr>
      <w:rFonts w:asciiTheme="minorHAnsi" w:hAnsiTheme="minorHAnsi" w:eastAsiaTheme="minorEastAsia" w:cstheme="minorBidi"/>
      <w:sz w:val="28"/>
      <w:szCs w:val="28"/>
      <w:lang w:val="en-US" w:eastAsia="zh-CN"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nanxh2001</dc:creator>
  <cp:lastModifiedBy>南相浩</cp:lastModifiedBy>
  <dcterms:modified xsi:type="dcterms:W3CDTF">2018-01-15T21:15:23Z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